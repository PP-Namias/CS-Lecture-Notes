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ADD8" w14:textId="57715181" w:rsidR="00AD75CD" w:rsidRDefault="00DB716E">
      <w:pPr>
        <w:jc w:val="center"/>
        <w:rPr>
          <w:ins w:id="0" w:author="Jhon Keneth Namias" w:date="2023-03-05T13:14:00Z"/>
          <w:b/>
          <w:bCs/>
          <w:sz w:val="36"/>
          <w:szCs w:val="36"/>
        </w:rPr>
      </w:pPr>
      <w:r w:rsidRPr="00DB716E">
        <w:rPr>
          <w:b/>
          <w:bCs/>
          <w:sz w:val="36"/>
          <w:szCs w:val="36"/>
        </w:rPr>
        <w:t>PHILIPPINE LITERATURE</w:t>
      </w:r>
    </w:p>
    <w:p w14:paraId="03259722" w14:textId="77777777" w:rsidR="003504B3" w:rsidRDefault="003504B3">
      <w:pPr>
        <w:jc w:val="center"/>
        <w:rPr>
          <w:ins w:id="1" w:author="Jhon Keneth Namias" w:date="2023-03-05T13:14:00Z"/>
          <w:b/>
          <w:bCs/>
          <w:sz w:val="36"/>
          <w:szCs w:val="36"/>
        </w:rPr>
      </w:pPr>
    </w:p>
    <w:p w14:paraId="7721A874" w14:textId="77777777" w:rsidR="003504B3" w:rsidRDefault="003504B3" w:rsidP="003504B3">
      <w:pPr>
        <w:rPr>
          <w:ins w:id="2" w:author="Jhon Keneth Namias" w:date="2023-03-05T13:14:00Z"/>
        </w:rPr>
      </w:pPr>
      <w:ins w:id="3" w:author="Jhon Keneth Namias" w:date="2023-03-05T13:14:00Z">
        <w:r>
          <w:t>LIT001 - 4:36 pm 01/22/2023</w:t>
        </w:r>
      </w:ins>
    </w:p>
    <w:p w14:paraId="61486865" w14:textId="77777777" w:rsidR="003504B3" w:rsidRDefault="003504B3" w:rsidP="003504B3">
      <w:pPr>
        <w:rPr>
          <w:ins w:id="4" w:author="Jhon Keneth Namias" w:date="2023-03-05T13:14:00Z"/>
        </w:rPr>
      </w:pPr>
    </w:p>
    <w:p w14:paraId="31D9C714" w14:textId="77777777" w:rsidR="003504B3" w:rsidRDefault="003504B3" w:rsidP="003504B3">
      <w:pPr>
        <w:rPr>
          <w:ins w:id="5" w:author="Jhon Keneth Namias" w:date="2023-03-05T13:14:00Z"/>
        </w:rPr>
      </w:pPr>
    </w:p>
    <w:p w14:paraId="0AB722AF" w14:textId="77777777" w:rsidR="003504B3" w:rsidRDefault="003504B3" w:rsidP="003504B3">
      <w:pPr>
        <w:rPr>
          <w:ins w:id="6" w:author="Jhon Keneth Namias" w:date="2023-03-05T13:14:00Z"/>
        </w:rPr>
      </w:pPr>
      <w:ins w:id="7" w:author="Jhon Keneth Namias" w:date="2023-03-05T13:14:00Z">
        <w:r>
          <w:t>Pre-Colonial Period [900-1521]</w:t>
        </w:r>
      </w:ins>
    </w:p>
    <w:p w14:paraId="2EBA53F0" w14:textId="77777777" w:rsidR="003504B3" w:rsidRDefault="003504B3" w:rsidP="003504B3">
      <w:pPr>
        <w:rPr>
          <w:ins w:id="8" w:author="Jhon Keneth Namias" w:date="2023-03-05T13:14:00Z"/>
        </w:rPr>
      </w:pPr>
    </w:p>
    <w:p w14:paraId="3D32F927" w14:textId="77777777" w:rsidR="003504B3" w:rsidRDefault="003504B3" w:rsidP="003504B3">
      <w:pPr>
        <w:rPr>
          <w:ins w:id="9" w:author="Jhon Keneth Namias" w:date="2023-03-05T13:14:00Z"/>
        </w:rPr>
      </w:pPr>
      <w:ins w:id="10" w:author="Jhon Keneth Namias" w:date="2023-03-05T13:14:00Z">
        <w:r>
          <w:t>- The First and Longest Period of the Philippine Literary History</w:t>
        </w:r>
      </w:ins>
    </w:p>
    <w:p w14:paraId="678D1446" w14:textId="77777777" w:rsidR="003504B3" w:rsidRDefault="003504B3" w:rsidP="003504B3">
      <w:pPr>
        <w:rPr>
          <w:ins w:id="11" w:author="Jhon Keneth Namias" w:date="2023-03-05T13:14:00Z"/>
        </w:rPr>
      </w:pPr>
      <w:ins w:id="12" w:author="Jhon Keneth Namias" w:date="2023-03-05T13:14:00Z">
        <w:r>
          <w:t>- Life is simple</w:t>
        </w:r>
      </w:ins>
    </w:p>
    <w:p w14:paraId="2A4FA9BB" w14:textId="77777777" w:rsidR="003504B3" w:rsidRDefault="003504B3" w:rsidP="003504B3">
      <w:pPr>
        <w:rPr>
          <w:ins w:id="13" w:author="Jhon Keneth Namias" w:date="2023-03-05T13:14:00Z"/>
        </w:rPr>
      </w:pPr>
      <w:ins w:id="14" w:author="Jhon Keneth Namias" w:date="2023-03-05T13:14:00Z">
        <w:r>
          <w:t>- The Philippine archipelago's inhabitants [streams, rivers, forests, cave, and other fertile areas]</w:t>
        </w:r>
      </w:ins>
    </w:p>
    <w:p w14:paraId="4D2F3EC7" w14:textId="77777777" w:rsidR="003504B3" w:rsidRDefault="003504B3" w:rsidP="003504B3">
      <w:pPr>
        <w:rPr>
          <w:ins w:id="15" w:author="Jhon Keneth Namias" w:date="2023-03-05T13:14:00Z"/>
        </w:rPr>
      </w:pPr>
      <w:ins w:id="16" w:author="Jhon Keneth Namias" w:date="2023-03-05T13:14:00Z">
        <w:r>
          <w:t>- The indigenous forebears of today's Filipino people. [clothing]</w:t>
        </w:r>
      </w:ins>
    </w:p>
    <w:p w14:paraId="28883BF3" w14:textId="77777777" w:rsidR="003504B3" w:rsidRDefault="003504B3" w:rsidP="003504B3">
      <w:pPr>
        <w:rPr>
          <w:ins w:id="17" w:author="Jhon Keneth Namias" w:date="2023-03-05T13:14:00Z"/>
        </w:rPr>
      </w:pPr>
      <w:ins w:id="18" w:author="Jhon Keneth Namias" w:date="2023-03-05T13:14:00Z">
        <w:r>
          <w:t>- Native people's belief system,</w:t>
        </w:r>
      </w:ins>
    </w:p>
    <w:p w14:paraId="0D70A316" w14:textId="77777777" w:rsidR="003504B3" w:rsidRDefault="003504B3" w:rsidP="003504B3">
      <w:pPr>
        <w:rPr>
          <w:ins w:id="19" w:author="Jhon Keneth Namias" w:date="2023-03-05T13:14:00Z"/>
        </w:rPr>
      </w:pPr>
      <w:ins w:id="20" w:author="Jhon Keneth Namias" w:date="2023-03-05T13:14:00Z">
        <w:r>
          <w:t>- Notable in many ethnic societies [tribal groups]</w:t>
        </w:r>
      </w:ins>
    </w:p>
    <w:p w14:paraId="352D333F" w14:textId="77777777" w:rsidR="003504B3" w:rsidRDefault="003504B3" w:rsidP="003504B3">
      <w:pPr>
        <w:rPr>
          <w:ins w:id="21" w:author="Jhon Keneth Namias" w:date="2023-03-05T13:14:00Z"/>
        </w:rPr>
      </w:pPr>
      <w:ins w:id="22" w:author="Jhon Keneth Namias" w:date="2023-03-05T13:14:00Z">
        <w:r>
          <w:t>- First Filipino alphabet [ALIBATA]</w:t>
        </w:r>
      </w:ins>
    </w:p>
    <w:p w14:paraId="2213D0D4" w14:textId="77777777" w:rsidR="003504B3" w:rsidRDefault="003504B3" w:rsidP="003504B3">
      <w:pPr>
        <w:rPr>
          <w:ins w:id="23" w:author="Jhon Keneth Namias" w:date="2023-03-05T13:14:00Z"/>
        </w:rPr>
      </w:pPr>
      <w:ins w:id="24" w:author="Jhon Keneth Namias" w:date="2023-03-05T13:14:00Z">
        <w:r>
          <w:t>- Indigenous Philippine Literature was based on traditions and customs of particular area</w:t>
        </w:r>
      </w:ins>
    </w:p>
    <w:p w14:paraId="6D3F1FCB" w14:textId="77777777" w:rsidR="003504B3" w:rsidRDefault="003504B3" w:rsidP="003504B3">
      <w:pPr>
        <w:rPr>
          <w:ins w:id="25" w:author="Jhon Keneth Namias" w:date="2023-03-05T13:14:00Z"/>
        </w:rPr>
      </w:pPr>
      <w:ins w:id="26" w:author="Jhon Keneth Namias" w:date="2023-03-05T13:14:00Z">
        <w:r>
          <w:t>- Ancient Literatures were written on the perishable materials like dried leaves, bamboo cylinder, and bark of trees</w:t>
        </w:r>
      </w:ins>
    </w:p>
    <w:p w14:paraId="29B3933A" w14:textId="77777777" w:rsidR="003504B3" w:rsidRDefault="003504B3" w:rsidP="003504B3">
      <w:pPr>
        <w:rPr>
          <w:ins w:id="27" w:author="Jhon Keneth Namias" w:date="2023-03-05T13:14:00Z"/>
        </w:rPr>
      </w:pPr>
    </w:p>
    <w:p w14:paraId="6923E1DF" w14:textId="77777777" w:rsidR="003504B3" w:rsidRDefault="003504B3" w:rsidP="003504B3">
      <w:pPr>
        <w:rPr>
          <w:ins w:id="28" w:author="Jhon Keneth Namias" w:date="2023-03-05T13:14:00Z"/>
        </w:rPr>
      </w:pPr>
      <w:ins w:id="29" w:author="Jhon Keneth Namias" w:date="2023-03-05T13:14:00Z">
        <w:r>
          <w:tab/>
          <w:t>&gt; Written Literatures</w:t>
        </w:r>
      </w:ins>
    </w:p>
    <w:p w14:paraId="209D24FF" w14:textId="77777777" w:rsidR="003504B3" w:rsidRDefault="003504B3" w:rsidP="003504B3">
      <w:pPr>
        <w:rPr>
          <w:ins w:id="30" w:author="Jhon Keneth Namias" w:date="2023-03-05T13:14:00Z"/>
        </w:rPr>
      </w:pPr>
      <w:ins w:id="31" w:author="Jhon Keneth Namias" w:date="2023-03-05T13:14:00Z">
        <w:r>
          <w:tab/>
          <w:t>- Riddles or bugtong: inculcate logical thinking of a child</w:t>
        </w:r>
      </w:ins>
    </w:p>
    <w:p w14:paraId="47A0FD37" w14:textId="77777777" w:rsidR="003504B3" w:rsidRDefault="003504B3" w:rsidP="003504B3">
      <w:pPr>
        <w:rPr>
          <w:ins w:id="32" w:author="Jhon Keneth Namias" w:date="2023-03-05T13:14:00Z"/>
        </w:rPr>
      </w:pPr>
      <w:ins w:id="33" w:author="Jhon Keneth Namias" w:date="2023-03-05T13:14:00Z">
        <w:r>
          <w:tab/>
          <w:t>- Epigrams or salawikain: reflects the hidden meaning through good lines</w:t>
        </w:r>
      </w:ins>
    </w:p>
    <w:p w14:paraId="061EF1C3" w14:textId="77777777" w:rsidR="003504B3" w:rsidRDefault="003504B3" w:rsidP="003504B3">
      <w:pPr>
        <w:rPr>
          <w:ins w:id="34" w:author="Jhon Keneth Namias" w:date="2023-03-05T13:14:00Z"/>
        </w:rPr>
      </w:pPr>
      <w:ins w:id="35" w:author="Jhon Keneth Namias" w:date="2023-03-05T13:14:00Z">
        <w:r>
          <w:tab/>
          <w:t>- Poems or tanaga: common forms of poetry which has a quantrain with 7 syllables each with the same rhyme at the end of each line. Also expresses insights and lessons in life</w:t>
        </w:r>
      </w:ins>
    </w:p>
    <w:p w14:paraId="6C2D83F4" w14:textId="77777777" w:rsidR="003504B3" w:rsidRDefault="003504B3" w:rsidP="003504B3">
      <w:pPr>
        <w:rPr>
          <w:ins w:id="36" w:author="Jhon Keneth Namias" w:date="2023-03-05T13:14:00Z"/>
        </w:rPr>
      </w:pPr>
    </w:p>
    <w:p w14:paraId="292C17BC" w14:textId="77777777" w:rsidR="003504B3" w:rsidRDefault="003504B3" w:rsidP="003504B3">
      <w:pPr>
        <w:rPr>
          <w:ins w:id="37" w:author="Jhon Keneth Namias" w:date="2023-03-05T13:14:00Z"/>
        </w:rPr>
      </w:pPr>
      <w:ins w:id="38" w:author="Jhon Keneth Namias" w:date="2023-03-05T13:14:00Z">
        <w:r>
          <w:tab/>
          <w:t>&gt; Oral Literature</w:t>
        </w:r>
      </w:ins>
    </w:p>
    <w:p w14:paraId="1B9756F3" w14:textId="77777777" w:rsidR="003504B3" w:rsidRDefault="003504B3" w:rsidP="003504B3">
      <w:pPr>
        <w:rPr>
          <w:ins w:id="39" w:author="Jhon Keneth Namias" w:date="2023-03-05T13:14:00Z"/>
        </w:rPr>
      </w:pPr>
      <w:ins w:id="40" w:author="Jhon Keneth Namias" w:date="2023-03-05T13:14:00Z">
        <w:r>
          <w:tab/>
          <w:t>- Chant: used in witchcraft and enchantment</w:t>
        </w:r>
      </w:ins>
    </w:p>
    <w:p w14:paraId="17EF5EFA" w14:textId="77777777" w:rsidR="003504B3" w:rsidRDefault="003504B3" w:rsidP="003504B3">
      <w:pPr>
        <w:rPr>
          <w:ins w:id="41" w:author="Jhon Keneth Namias" w:date="2023-03-05T13:14:00Z"/>
        </w:rPr>
      </w:pPr>
      <w:ins w:id="42" w:author="Jhon Keneth Namias" w:date="2023-03-05T13:14:00Z">
        <w:r>
          <w:tab/>
          <w:t>- Balagtasan: Filipino form of debate done in verse</w:t>
        </w:r>
      </w:ins>
    </w:p>
    <w:p w14:paraId="551B6739" w14:textId="77777777" w:rsidR="003504B3" w:rsidRDefault="003504B3" w:rsidP="003504B3">
      <w:pPr>
        <w:rPr>
          <w:ins w:id="43" w:author="Jhon Keneth Namias" w:date="2023-03-05T13:14:00Z"/>
        </w:rPr>
      </w:pPr>
    </w:p>
    <w:p w14:paraId="1753DDB6" w14:textId="77777777" w:rsidR="003504B3" w:rsidRDefault="003504B3" w:rsidP="003504B3">
      <w:pPr>
        <w:rPr>
          <w:ins w:id="44" w:author="Jhon Keneth Namias" w:date="2023-03-05T13:14:00Z"/>
        </w:rPr>
      </w:pPr>
      <w:ins w:id="45" w:author="Jhon Keneth Namias" w:date="2023-03-05T13:14:00Z">
        <w:r>
          <w:t>Example Literature:</w:t>
        </w:r>
      </w:ins>
    </w:p>
    <w:p w14:paraId="076D4718" w14:textId="77777777" w:rsidR="003504B3" w:rsidRDefault="003504B3" w:rsidP="003504B3">
      <w:pPr>
        <w:rPr>
          <w:ins w:id="46" w:author="Jhon Keneth Namias" w:date="2023-03-05T13:14:00Z"/>
        </w:rPr>
      </w:pPr>
      <w:ins w:id="47" w:author="Jhon Keneth Namias" w:date="2023-03-05T13:14:00Z">
        <w:r>
          <w:lastRenderedPageBreak/>
          <w:t>- Bugtong [Riddle]</w:t>
        </w:r>
      </w:ins>
    </w:p>
    <w:p w14:paraId="064D0B23" w14:textId="77777777" w:rsidR="003504B3" w:rsidRDefault="003504B3" w:rsidP="003504B3">
      <w:pPr>
        <w:rPr>
          <w:ins w:id="48" w:author="Jhon Keneth Namias" w:date="2023-03-05T13:14:00Z"/>
        </w:rPr>
      </w:pPr>
      <w:ins w:id="49" w:author="Jhon Keneth Namias" w:date="2023-03-05T13:14:00Z">
        <w:r>
          <w:t>- Salawikain [Proverbs]</w:t>
        </w:r>
      </w:ins>
    </w:p>
    <w:p w14:paraId="54B0DFA8" w14:textId="77777777" w:rsidR="003504B3" w:rsidRDefault="003504B3" w:rsidP="003504B3">
      <w:pPr>
        <w:rPr>
          <w:ins w:id="50" w:author="Jhon Keneth Namias" w:date="2023-03-05T13:14:00Z"/>
        </w:rPr>
      </w:pPr>
      <w:ins w:id="51" w:author="Jhon Keneth Namias" w:date="2023-03-05T13:14:00Z">
        <w:r>
          <w:t>- Kasabihan [Saying]</w:t>
        </w:r>
      </w:ins>
    </w:p>
    <w:p w14:paraId="208114BD" w14:textId="77777777" w:rsidR="003504B3" w:rsidRDefault="003504B3" w:rsidP="003504B3">
      <w:pPr>
        <w:rPr>
          <w:ins w:id="52" w:author="Jhon Keneth Namias" w:date="2023-03-05T13:14:00Z"/>
        </w:rPr>
      </w:pPr>
      <w:ins w:id="53" w:author="Jhon Keneth Namias" w:date="2023-03-05T13:14:00Z">
        <w:r>
          <w:t>- Kantahing Bayan [Folk Song]</w:t>
        </w:r>
      </w:ins>
    </w:p>
    <w:p w14:paraId="13054EEF" w14:textId="77777777" w:rsidR="003504B3" w:rsidRDefault="003504B3" w:rsidP="003504B3">
      <w:pPr>
        <w:rPr>
          <w:ins w:id="54" w:author="Jhon Keneth Namias" w:date="2023-03-05T13:14:00Z"/>
        </w:rPr>
      </w:pPr>
      <w:ins w:id="55" w:author="Jhon Keneth Namias" w:date="2023-03-05T13:14:00Z">
        <w:r>
          <w:t>- Oyayi [Lullaby]</w:t>
        </w:r>
      </w:ins>
    </w:p>
    <w:p w14:paraId="4DB1EA1C" w14:textId="77777777" w:rsidR="003504B3" w:rsidRDefault="003504B3" w:rsidP="003504B3">
      <w:pPr>
        <w:rPr>
          <w:ins w:id="56" w:author="Jhon Keneth Namias" w:date="2023-03-05T13:14:00Z"/>
        </w:rPr>
      </w:pPr>
      <w:ins w:id="57" w:author="Jhon Keneth Namias" w:date="2023-03-05T13:14:00Z">
        <w:r>
          <w:t>- Soliranin [Boat Song]</w:t>
        </w:r>
      </w:ins>
    </w:p>
    <w:p w14:paraId="3D6F125B" w14:textId="77777777" w:rsidR="003504B3" w:rsidRDefault="003504B3" w:rsidP="003504B3">
      <w:pPr>
        <w:rPr>
          <w:ins w:id="58" w:author="Jhon Keneth Namias" w:date="2023-03-05T13:14:00Z"/>
        </w:rPr>
      </w:pPr>
      <w:ins w:id="59" w:author="Jhon Keneth Namias" w:date="2023-03-05T13:14:00Z">
        <w:r>
          <w:t>- Kumintang [War Song]</w:t>
        </w:r>
      </w:ins>
    </w:p>
    <w:p w14:paraId="69201342" w14:textId="77777777" w:rsidR="003504B3" w:rsidRDefault="003504B3" w:rsidP="003504B3">
      <w:pPr>
        <w:rPr>
          <w:ins w:id="60" w:author="Jhon Keneth Namias" w:date="2023-03-05T13:14:00Z"/>
        </w:rPr>
      </w:pPr>
      <w:ins w:id="61" w:author="Jhon Keneth Namias" w:date="2023-03-05T13:14:00Z">
        <w:r>
          <w:t>- Diona [Wedding Song]</w:t>
        </w:r>
      </w:ins>
    </w:p>
    <w:p w14:paraId="0E8FC1E4" w14:textId="77777777" w:rsidR="003504B3" w:rsidRDefault="003504B3" w:rsidP="003504B3">
      <w:pPr>
        <w:rPr>
          <w:ins w:id="62" w:author="Jhon Keneth Namias" w:date="2023-03-05T13:14:00Z"/>
        </w:rPr>
      </w:pPr>
      <w:ins w:id="63" w:author="Jhon Keneth Namias" w:date="2023-03-05T13:14:00Z">
        <w:r>
          <w:t>- Dalit [Religious Song]</w:t>
        </w:r>
      </w:ins>
    </w:p>
    <w:p w14:paraId="3C0E056B" w14:textId="77777777" w:rsidR="003504B3" w:rsidRDefault="003504B3" w:rsidP="003504B3">
      <w:pPr>
        <w:rPr>
          <w:ins w:id="64" w:author="Jhon Keneth Namias" w:date="2023-03-05T13:14:00Z"/>
        </w:rPr>
      </w:pPr>
      <w:ins w:id="65" w:author="Jhon Keneth Namias" w:date="2023-03-05T13:14:00Z">
        <w:r>
          <w:t>- Kundiman [Love Song]</w:t>
        </w:r>
      </w:ins>
    </w:p>
    <w:p w14:paraId="00F2BF8E" w14:textId="77777777" w:rsidR="003504B3" w:rsidRDefault="003504B3" w:rsidP="003504B3">
      <w:pPr>
        <w:rPr>
          <w:ins w:id="66" w:author="Jhon Keneth Namias" w:date="2023-03-05T13:14:00Z"/>
        </w:rPr>
      </w:pPr>
      <w:ins w:id="67" w:author="Jhon Keneth Namias" w:date="2023-03-05T13:14:00Z">
        <w:r>
          <w:t>- Dipayin [Drinking Song]</w:t>
        </w:r>
      </w:ins>
    </w:p>
    <w:p w14:paraId="7BAB4A5A" w14:textId="77777777" w:rsidR="003504B3" w:rsidRDefault="003504B3" w:rsidP="003504B3">
      <w:pPr>
        <w:rPr>
          <w:ins w:id="68" w:author="Jhon Keneth Namias" w:date="2023-03-05T13:14:00Z"/>
        </w:rPr>
      </w:pPr>
      <w:ins w:id="69" w:author="Jhon Keneth Namias" w:date="2023-03-05T13:14:00Z">
        <w:r>
          <w:t>- Hibais [Travel Song]</w:t>
        </w:r>
      </w:ins>
    </w:p>
    <w:p w14:paraId="75505F7F" w14:textId="77777777" w:rsidR="003504B3" w:rsidRDefault="003504B3" w:rsidP="003504B3">
      <w:pPr>
        <w:rPr>
          <w:ins w:id="70" w:author="Jhon Keneth Namias" w:date="2023-03-05T13:14:00Z"/>
        </w:rPr>
      </w:pPr>
      <w:ins w:id="71" w:author="Jhon Keneth Namias" w:date="2023-03-05T13:14:00Z">
        <w:r>
          <w:t>- Bung-aw [Funeral Song]</w:t>
        </w:r>
      </w:ins>
    </w:p>
    <w:p w14:paraId="276C79CF" w14:textId="77777777" w:rsidR="003504B3" w:rsidRDefault="003504B3" w:rsidP="003504B3">
      <w:pPr>
        <w:rPr>
          <w:ins w:id="72" w:author="Jhon Keneth Namias" w:date="2023-03-05T13:14:00Z"/>
        </w:rPr>
      </w:pPr>
      <w:ins w:id="73" w:author="Jhon Keneth Namias" w:date="2023-03-05T13:14:00Z">
        <w:r>
          <w:t>- Bansal [Courting Song]</w:t>
        </w:r>
      </w:ins>
    </w:p>
    <w:p w14:paraId="0789B89E" w14:textId="77777777" w:rsidR="003504B3" w:rsidRDefault="003504B3" w:rsidP="003504B3">
      <w:pPr>
        <w:rPr>
          <w:ins w:id="74" w:author="Jhon Keneth Namias" w:date="2023-03-05T13:14:00Z"/>
        </w:rPr>
      </w:pPr>
    </w:p>
    <w:p w14:paraId="497C44A3" w14:textId="77777777" w:rsidR="003504B3" w:rsidRDefault="003504B3" w:rsidP="003504B3">
      <w:pPr>
        <w:rPr>
          <w:ins w:id="75" w:author="Jhon Keneth Namias" w:date="2023-03-05T13:14:00Z"/>
        </w:rPr>
      </w:pPr>
      <w:ins w:id="76" w:author="Jhon Keneth Namias" w:date="2023-03-05T13:14:00Z">
        <w:r>
          <w:t>Examples of Long Forms of Epic:</w:t>
        </w:r>
      </w:ins>
    </w:p>
    <w:p w14:paraId="3F6206BE" w14:textId="77777777" w:rsidR="003504B3" w:rsidRDefault="003504B3" w:rsidP="003504B3">
      <w:pPr>
        <w:rPr>
          <w:ins w:id="77" w:author="Jhon Keneth Namias" w:date="2023-03-05T13:14:00Z"/>
        </w:rPr>
      </w:pPr>
      <w:ins w:id="78" w:author="Jhon Keneth Namias" w:date="2023-03-05T13:14:00Z">
        <w:r>
          <w:t>- Biag ni Lam-ang [Ilocanos]</w:t>
        </w:r>
      </w:ins>
    </w:p>
    <w:p w14:paraId="2EA98596" w14:textId="77777777" w:rsidR="003504B3" w:rsidRDefault="003504B3" w:rsidP="003504B3">
      <w:pPr>
        <w:rPr>
          <w:ins w:id="79" w:author="Jhon Keneth Namias" w:date="2023-03-05T13:14:00Z"/>
        </w:rPr>
      </w:pPr>
      <w:ins w:id="80" w:author="Jhon Keneth Namias" w:date="2023-03-05T13:14:00Z">
        <w:r>
          <w:t>- Alim and Hudhud [Ifugaos]</w:t>
        </w:r>
      </w:ins>
    </w:p>
    <w:p w14:paraId="387687CF" w14:textId="77777777" w:rsidR="003504B3" w:rsidRDefault="003504B3" w:rsidP="003504B3">
      <w:pPr>
        <w:rPr>
          <w:ins w:id="81" w:author="Jhon Keneth Namias" w:date="2023-03-05T13:14:00Z"/>
        </w:rPr>
      </w:pPr>
      <w:ins w:id="82" w:author="Jhon Keneth Namias" w:date="2023-03-05T13:14:00Z">
        <w:r>
          <w:t>- Kumintang [Tagalog]</w:t>
        </w:r>
      </w:ins>
    </w:p>
    <w:p w14:paraId="3644F282" w14:textId="77777777" w:rsidR="003504B3" w:rsidRDefault="003504B3" w:rsidP="003504B3">
      <w:pPr>
        <w:rPr>
          <w:ins w:id="83" w:author="Jhon Keneth Namias" w:date="2023-03-05T13:14:00Z"/>
        </w:rPr>
      </w:pPr>
      <w:ins w:id="84" w:author="Jhon Keneth Namias" w:date="2023-03-05T13:14:00Z">
        <w:r>
          <w:t>- Ibalon [Bicolanos]</w:t>
        </w:r>
      </w:ins>
    </w:p>
    <w:p w14:paraId="0E1824B2" w14:textId="77777777" w:rsidR="003504B3" w:rsidRDefault="003504B3" w:rsidP="003504B3">
      <w:pPr>
        <w:rPr>
          <w:ins w:id="85" w:author="Jhon Keneth Namias" w:date="2023-03-05T13:14:00Z"/>
        </w:rPr>
      </w:pPr>
      <w:ins w:id="86" w:author="Jhon Keneth Namias" w:date="2023-03-05T13:14:00Z">
        <w:r>
          <w:t>- Maragtas and Hinilawod [Visayas]</w:t>
        </w:r>
      </w:ins>
    </w:p>
    <w:p w14:paraId="4F446E5F" w14:textId="77777777" w:rsidR="003504B3" w:rsidRDefault="003504B3" w:rsidP="003504B3">
      <w:pPr>
        <w:rPr>
          <w:ins w:id="87" w:author="Jhon Keneth Namias" w:date="2023-03-05T13:14:00Z"/>
        </w:rPr>
      </w:pPr>
      <w:ins w:id="88" w:author="Jhon Keneth Namias" w:date="2023-03-05T13:14:00Z">
        <w:r>
          <w:t>- Hari sa Bukid [Hiligaynon]</w:t>
        </w:r>
      </w:ins>
    </w:p>
    <w:p w14:paraId="0F4B04B6" w14:textId="77777777" w:rsidR="003504B3" w:rsidRDefault="003504B3" w:rsidP="003504B3">
      <w:pPr>
        <w:rPr>
          <w:ins w:id="89" w:author="Jhon Keneth Namias" w:date="2023-03-05T13:14:00Z"/>
        </w:rPr>
      </w:pPr>
      <w:ins w:id="90" w:author="Jhon Keneth Namias" w:date="2023-03-05T13:14:00Z">
        <w:r>
          <w:t>- Dagoy and Sudsud [Tagbanuas]</w:t>
        </w:r>
      </w:ins>
    </w:p>
    <w:p w14:paraId="4C00778F" w14:textId="77777777" w:rsidR="003504B3" w:rsidRDefault="003504B3" w:rsidP="003504B3">
      <w:pPr>
        <w:rPr>
          <w:ins w:id="91" w:author="Jhon Keneth Namias" w:date="2023-03-05T13:14:00Z"/>
        </w:rPr>
      </w:pPr>
      <w:ins w:id="92" w:author="Jhon Keneth Namias" w:date="2023-03-05T13:14:00Z">
        <w:r>
          <w:t>- Bantugan [Muslims]</w:t>
        </w:r>
      </w:ins>
    </w:p>
    <w:p w14:paraId="48F780B1" w14:textId="77777777" w:rsidR="003504B3" w:rsidRDefault="003504B3" w:rsidP="003504B3">
      <w:pPr>
        <w:rPr>
          <w:ins w:id="93" w:author="Jhon Keneth Namias" w:date="2023-03-05T13:14:00Z"/>
        </w:rPr>
      </w:pPr>
      <w:ins w:id="94" w:author="Jhon Keneth Namias" w:date="2023-03-05T13:14:00Z">
        <w:r>
          <w:t>- Indarapatra and Sulayman [Maguindanao]</w:t>
        </w:r>
      </w:ins>
    </w:p>
    <w:p w14:paraId="5A10D4AD" w14:textId="77777777" w:rsidR="003504B3" w:rsidRDefault="003504B3" w:rsidP="003504B3">
      <w:pPr>
        <w:rPr>
          <w:ins w:id="95" w:author="Jhon Keneth Namias" w:date="2023-03-05T13:14:00Z"/>
        </w:rPr>
      </w:pPr>
      <w:ins w:id="96" w:author="Jhon Keneth Namias" w:date="2023-03-05T13:14:00Z">
        <w:r>
          <w:t>- Tatuaang [Bagobos]</w:t>
        </w:r>
      </w:ins>
    </w:p>
    <w:p w14:paraId="52BBCA89" w14:textId="77777777" w:rsidR="003504B3" w:rsidRDefault="003504B3" w:rsidP="003504B3">
      <w:pPr>
        <w:rPr>
          <w:ins w:id="97" w:author="Jhon Keneth Namias" w:date="2023-03-05T13:14:00Z"/>
        </w:rPr>
      </w:pPr>
    </w:p>
    <w:p w14:paraId="0955D3DF" w14:textId="77777777" w:rsidR="003504B3" w:rsidRDefault="003504B3" w:rsidP="003504B3">
      <w:pPr>
        <w:rPr>
          <w:ins w:id="98" w:author="Jhon Keneth Namias" w:date="2023-03-05T13:14:00Z"/>
        </w:rPr>
      </w:pPr>
    </w:p>
    <w:p w14:paraId="3CADCD48" w14:textId="77777777" w:rsidR="003504B3" w:rsidRDefault="003504B3" w:rsidP="003504B3">
      <w:pPr>
        <w:rPr>
          <w:ins w:id="99" w:author="Jhon Keneth Namias" w:date="2023-03-05T13:14:00Z"/>
        </w:rPr>
      </w:pPr>
      <w:ins w:id="100" w:author="Jhon Keneth Namias" w:date="2023-03-05T13:14:00Z">
        <w:r>
          <w:t>//end</w:t>
        </w:r>
      </w:ins>
    </w:p>
    <w:p w14:paraId="72A910A1" w14:textId="77777777" w:rsidR="003504B3" w:rsidRDefault="003504B3" w:rsidP="003504B3">
      <w:pPr>
        <w:rPr>
          <w:ins w:id="101" w:author="Jhon Keneth Namias" w:date="2023-03-05T13:14:00Z"/>
        </w:rPr>
      </w:pPr>
    </w:p>
    <w:p w14:paraId="5AEFE9A5" w14:textId="77777777" w:rsidR="003504B3" w:rsidRDefault="003504B3" w:rsidP="003504B3">
      <w:pPr>
        <w:rPr>
          <w:ins w:id="102" w:author="Jhon Keneth Namias" w:date="2023-03-05T13:14:00Z"/>
        </w:rPr>
      </w:pPr>
    </w:p>
    <w:p w14:paraId="40E35434" w14:textId="77777777" w:rsidR="003504B3" w:rsidRDefault="003504B3" w:rsidP="003504B3">
      <w:pPr>
        <w:rPr>
          <w:ins w:id="103" w:author="Jhon Keneth Namias" w:date="2023-03-05T13:14:00Z"/>
        </w:rPr>
      </w:pPr>
      <w:ins w:id="104" w:author="Jhon Keneth Namias" w:date="2023-03-05T13:14:00Z">
        <w:r>
          <w:t>Spanish Colonial Period [1521 - 1898]</w:t>
        </w:r>
      </w:ins>
    </w:p>
    <w:p w14:paraId="6C2232FE" w14:textId="77777777" w:rsidR="003504B3" w:rsidRDefault="003504B3" w:rsidP="003504B3">
      <w:pPr>
        <w:rPr>
          <w:ins w:id="105" w:author="Jhon Keneth Namias" w:date="2023-03-05T13:14:00Z"/>
        </w:rPr>
      </w:pPr>
    </w:p>
    <w:p w14:paraId="770B2DE2" w14:textId="77777777" w:rsidR="003504B3" w:rsidRDefault="003504B3" w:rsidP="003504B3">
      <w:pPr>
        <w:rPr>
          <w:ins w:id="106" w:author="Jhon Keneth Namias" w:date="2023-03-05T13:14:00Z"/>
        </w:rPr>
      </w:pPr>
      <w:ins w:id="107" w:author="Jhon Keneth Namias" w:date="2023-03-05T13:14:00Z">
        <w:r>
          <w:t>- Has two distinct classifications: Religious and Secular</w:t>
        </w:r>
      </w:ins>
    </w:p>
    <w:p w14:paraId="02EC41CC" w14:textId="77777777" w:rsidR="003504B3" w:rsidRDefault="003504B3" w:rsidP="003504B3">
      <w:pPr>
        <w:rPr>
          <w:ins w:id="108" w:author="Jhon Keneth Namias" w:date="2023-03-05T13:14:00Z"/>
        </w:rPr>
      </w:pPr>
      <w:ins w:id="109" w:author="Jhon Keneth Namias" w:date="2023-03-05T13:14:00Z">
        <w:r>
          <w:t>- Deprivation of the indigenous Philippine Literature</w:t>
        </w:r>
      </w:ins>
    </w:p>
    <w:p w14:paraId="3CA4EAFA" w14:textId="77777777" w:rsidR="003504B3" w:rsidRDefault="003504B3" w:rsidP="003504B3">
      <w:pPr>
        <w:rPr>
          <w:ins w:id="110" w:author="Jhon Keneth Namias" w:date="2023-03-05T13:14:00Z"/>
        </w:rPr>
      </w:pPr>
      <w:ins w:id="111" w:author="Jhon Keneth Namias" w:date="2023-03-05T13:14:00Z">
        <w:r>
          <w:t>- Monopolizing under religious orders</w:t>
        </w:r>
      </w:ins>
    </w:p>
    <w:p w14:paraId="1DD757AF" w14:textId="77777777" w:rsidR="003504B3" w:rsidRDefault="003504B3" w:rsidP="003504B3">
      <w:pPr>
        <w:rPr>
          <w:ins w:id="112" w:author="Jhon Keneth Namias" w:date="2023-03-05T13:14:00Z"/>
        </w:rPr>
      </w:pPr>
      <w:ins w:id="113" w:author="Jhon Keneth Namias" w:date="2023-03-05T13:14:00Z">
        <w:r>
          <w:t>- Themes of Spanish/European Culture, the Romantic Catholic Religion</w:t>
        </w:r>
      </w:ins>
    </w:p>
    <w:p w14:paraId="694B9D67" w14:textId="77777777" w:rsidR="003504B3" w:rsidRDefault="003504B3" w:rsidP="003504B3">
      <w:pPr>
        <w:rPr>
          <w:ins w:id="114" w:author="Jhon Keneth Namias" w:date="2023-03-05T13:14:00Z"/>
        </w:rPr>
      </w:pPr>
      <w:ins w:id="115" w:author="Jhon Keneth Namias" w:date="2023-03-05T13:14:00Z">
        <w:r>
          <w:t>- Christian Doctrine: first book ever printed in the Philippines in 1593 by the Dominican press</w:t>
        </w:r>
      </w:ins>
    </w:p>
    <w:p w14:paraId="14E2678A" w14:textId="77777777" w:rsidR="003504B3" w:rsidRDefault="003504B3" w:rsidP="003504B3">
      <w:pPr>
        <w:rPr>
          <w:ins w:id="116" w:author="Jhon Keneth Namias" w:date="2023-03-05T13:14:00Z"/>
        </w:rPr>
      </w:pPr>
      <w:ins w:id="117" w:author="Jhon Keneth Namias" w:date="2023-03-05T13:14:00Z">
        <w:r>
          <w:t>- Libro de la Lengua Tagala</w:t>
        </w:r>
      </w:ins>
    </w:p>
    <w:p w14:paraId="4CAADAEB" w14:textId="77777777" w:rsidR="003504B3" w:rsidRDefault="003504B3" w:rsidP="003504B3">
      <w:pPr>
        <w:rPr>
          <w:ins w:id="118" w:author="Jhon Keneth Namias" w:date="2023-03-05T13:14:00Z"/>
        </w:rPr>
      </w:pPr>
      <w:ins w:id="119" w:author="Jhon Keneth Namias" w:date="2023-03-05T13:14:00Z">
        <w:r>
          <w:t>- Pasyon: spanish contexts of Christianity [feeling of Filipino mother towards a suffering son]</w:t>
        </w:r>
      </w:ins>
    </w:p>
    <w:p w14:paraId="519D55A4" w14:textId="77777777" w:rsidR="003504B3" w:rsidRDefault="003504B3" w:rsidP="003504B3">
      <w:pPr>
        <w:rPr>
          <w:ins w:id="120" w:author="Jhon Keneth Namias" w:date="2023-03-05T13:14:00Z"/>
        </w:rPr>
      </w:pPr>
    </w:p>
    <w:p w14:paraId="1BEB607A" w14:textId="77777777" w:rsidR="003504B3" w:rsidRDefault="003504B3" w:rsidP="003504B3">
      <w:pPr>
        <w:rPr>
          <w:ins w:id="121" w:author="Jhon Keneth Namias" w:date="2023-03-05T13:14:00Z"/>
        </w:rPr>
      </w:pPr>
      <w:ins w:id="122" w:author="Jhon Keneth Namias" w:date="2023-03-05T13:14:00Z">
        <w:r>
          <w:t>Writers:</w:t>
        </w:r>
      </w:ins>
    </w:p>
    <w:p w14:paraId="2FE0F160" w14:textId="77777777" w:rsidR="003504B3" w:rsidRDefault="003504B3" w:rsidP="003504B3">
      <w:pPr>
        <w:rPr>
          <w:ins w:id="123" w:author="Jhon Keneth Namias" w:date="2023-03-05T13:14:00Z"/>
        </w:rPr>
      </w:pPr>
      <w:ins w:id="124" w:author="Jhon Keneth Namias" w:date="2023-03-05T13:14:00Z">
        <w:r>
          <w:t>- Marcelo H. Del Pilar: Pasyon Dapat Ipag-alab ng Puso</w:t>
        </w:r>
      </w:ins>
    </w:p>
    <w:p w14:paraId="6398CD89" w14:textId="77777777" w:rsidR="003504B3" w:rsidRDefault="003504B3" w:rsidP="003504B3">
      <w:pPr>
        <w:rPr>
          <w:ins w:id="125" w:author="Jhon Keneth Namias" w:date="2023-03-05T13:14:00Z"/>
        </w:rPr>
      </w:pPr>
      <w:ins w:id="126" w:author="Jhon Keneth Namias" w:date="2023-03-05T13:14:00Z">
        <w:r>
          <w:t>- Pascual Poblete: Patnubay sa Binyagan</w:t>
        </w:r>
      </w:ins>
    </w:p>
    <w:p w14:paraId="7811DC8E" w14:textId="77777777" w:rsidR="003504B3" w:rsidRDefault="003504B3" w:rsidP="003504B3">
      <w:pPr>
        <w:rPr>
          <w:ins w:id="127" w:author="Jhon Keneth Namias" w:date="2023-03-05T13:14:00Z"/>
        </w:rPr>
      </w:pPr>
      <w:ins w:id="128" w:author="Jhon Keneth Namias" w:date="2023-03-05T13:14:00Z">
        <w:r>
          <w:t>- Jose Rizal: Noli me Tangere, El Filibusterismo</w:t>
        </w:r>
      </w:ins>
    </w:p>
    <w:p w14:paraId="604720FB" w14:textId="77777777" w:rsidR="003504B3" w:rsidRDefault="003504B3" w:rsidP="003504B3">
      <w:pPr>
        <w:rPr>
          <w:ins w:id="129" w:author="Jhon Keneth Namias" w:date="2023-03-05T13:14:00Z"/>
        </w:rPr>
      </w:pPr>
      <w:ins w:id="130" w:author="Jhon Keneth Namias" w:date="2023-03-05T13:14:00Z">
        <w:r>
          <w:t>- Fransisco Baltazar: Florante at Laura</w:t>
        </w:r>
      </w:ins>
    </w:p>
    <w:p w14:paraId="23C91E84" w14:textId="77777777" w:rsidR="003504B3" w:rsidRDefault="003504B3" w:rsidP="003504B3">
      <w:pPr>
        <w:rPr>
          <w:ins w:id="131" w:author="Jhon Keneth Namias" w:date="2023-03-05T13:14:00Z"/>
        </w:rPr>
      </w:pPr>
    </w:p>
    <w:p w14:paraId="75A485EA" w14:textId="77777777" w:rsidR="003504B3" w:rsidRDefault="003504B3" w:rsidP="003504B3">
      <w:pPr>
        <w:rPr>
          <w:ins w:id="132" w:author="Jhon Keneth Namias" w:date="2023-03-05T13:14:00Z"/>
        </w:rPr>
      </w:pPr>
      <w:ins w:id="133" w:author="Jhon Keneth Namias" w:date="2023-03-05T13:14:00Z">
        <w:r>
          <w:t>Literary Forms:</w:t>
        </w:r>
      </w:ins>
    </w:p>
    <w:p w14:paraId="43B26BA7" w14:textId="77777777" w:rsidR="003504B3" w:rsidRDefault="003504B3" w:rsidP="003504B3">
      <w:pPr>
        <w:rPr>
          <w:ins w:id="134" w:author="Jhon Keneth Namias" w:date="2023-03-05T13:14:00Z"/>
        </w:rPr>
      </w:pPr>
      <w:ins w:id="135" w:author="Jhon Keneth Namias" w:date="2023-03-05T13:14:00Z">
        <w:r>
          <w:t>- Folk Speeches/Riddles</w:t>
        </w:r>
      </w:ins>
    </w:p>
    <w:p w14:paraId="2ED8B312" w14:textId="77777777" w:rsidR="003504B3" w:rsidRDefault="003504B3" w:rsidP="003504B3">
      <w:pPr>
        <w:rPr>
          <w:ins w:id="136" w:author="Jhon Keneth Namias" w:date="2023-03-05T13:14:00Z"/>
        </w:rPr>
      </w:pPr>
      <w:ins w:id="137" w:author="Jhon Keneth Namias" w:date="2023-03-05T13:14:00Z">
        <w:r>
          <w:t>- Folk Songs</w:t>
        </w:r>
      </w:ins>
    </w:p>
    <w:p w14:paraId="4A5A855E" w14:textId="77777777" w:rsidR="003504B3" w:rsidRDefault="003504B3" w:rsidP="003504B3">
      <w:pPr>
        <w:rPr>
          <w:ins w:id="138" w:author="Jhon Keneth Namias" w:date="2023-03-05T13:14:00Z"/>
        </w:rPr>
      </w:pPr>
      <w:ins w:id="139" w:author="Jhon Keneth Namias" w:date="2023-03-05T13:14:00Z">
        <w:r>
          <w:t>- Folk Narratives</w:t>
        </w:r>
      </w:ins>
    </w:p>
    <w:p w14:paraId="0DBB3A19" w14:textId="77777777" w:rsidR="003504B3" w:rsidRDefault="003504B3" w:rsidP="003504B3">
      <w:pPr>
        <w:rPr>
          <w:ins w:id="140" w:author="Jhon Keneth Namias" w:date="2023-03-05T13:14:00Z"/>
        </w:rPr>
      </w:pPr>
      <w:ins w:id="141" w:author="Jhon Keneth Namias" w:date="2023-03-05T13:14:00Z">
        <w:r>
          <w:t>- Indigenous Rituals</w:t>
        </w:r>
      </w:ins>
    </w:p>
    <w:p w14:paraId="62B0877A" w14:textId="77777777" w:rsidR="003504B3" w:rsidRDefault="003504B3" w:rsidP="003504B3">
      <w:pPr>
        <w:rPr>
          <w:ins w:id="142" w:author="Jhon Keneth Namias" w:date="2023-03-05T13:14:00Z"/>
        </w:rPr>
      </w:pPr>
      <w:ins w:id="143" w:author="Jhon Keneth Namias" w:date="2023-03-05T13:14:00Z">
        <w:r>
          <w:t>- Mimetic Dance</w:t>
        </w:r>
      </w:ins>
    </w:p>
    <w:p w14:paraId="294A4E94" w14:textId="77777777" w:rsidR="003504B3" w:rsidRDefault="003504B3" w:rsidP="003504B3">
      <w:pPr>
        <w:rPr>
          <w:ins w:id="144" w:author="Jhon Keneth Namias" w:date="2023-03-05T13:14:00Z"/>
        </w:rPr>
      </w:pPr>
      <w:ins w:id="145" w:author="Jhon Keneth Namias" w:date="2023-03-05T13:14:00Z">
        <w:r>
          <w:t>- Proverbs/Aphorisms</w:t>
        </w:r>
      </w:ins>
    </w:p>
    <w:p w14:paraId="22B555E4" w14:textId="77777777" w:rsidR="003504B3" w:rsidRDefault="003504B3" w:rsidP="003504B3">
      <w:pPr>
        <w:rPr>
          <w:ins w:id="146" w:author="Jhon Keneth Namias" w:date="2023-03-05T13:14:00Z"/>
        </w:rPr>
      </w:pPr>
    </w:p>
    <w:p w14:paraId="21ACC24E" w14:textId="77777777" w:rsidR="003504B3" w:rsidRDefault="003504B3" w:rsidP="003504B3">
      <w:pPr>
        <w:rPr>
          <w:ins w:id="147" w:author="Jhon Keneth Namias" w:date="2023-03-05T13:14:00Z"/>
        </w:rPr>
      </w:pPr>
      <w:ins w:id="148" w:author="Jhon Keneth Namias" w:date="2023-03-05T13:14:00Z">
        <w:r>
          <w:t>//end</w:t>
        </w:r>
      </w:ins>
    </w:p>
    <w:p w14:paraId="7BA6DFD5" w14:textId="77777777" w:rsidR="003504B3" w:rsidRDefault="003504B3" w:rsidP="003504B3">
      <w:pPr>
        <w:rPr>
          <w:ins w:id="149" w:author="Jhon Keneth Namias" w:date="2023-03-05T13:14:00Z"/>
        </w:rPr>
      </w:pPr>
    </w:p>
    <w:p w14:paraId="4BE5E2BE" w14:textId="77777777" w:rsidR="003504B3" w:rsidRDefault="003504B3" w:rsidP="003504B3">
      <w:pPr>
        <w:rPr>
          <w:ins w:id="150" w:author="Jhon Keneth Namias" w:date="2023-03-05T13:14:00Z"/>
        </w:rPr>
      </w:pPr>
      <w:ins w:id="151" w:author="Jhon Keneth Namias" w:date="2023-03-05T13:14:00Z">
        <w:r>
          <w:t>American Colonial Period [1898 - 1946]</w:t>
        </w:r>
      </w:ins>
    </w:p>
    <w:p w14:paraId="4D38704F" w14:textId="77777777" w:rsidR="003504B3" w:rsidRDefault="003504B3" w:rsidP="003504B3">
      <w:pPr>
        <w:rPr>
          <w:ins w:id="152" w:author="Jhon Keneth Namias" w:date="2023-03-05T13:14:00Z"/>
        </w:rPr>
      </w:pPr>
    </w:p>
    <w:p w14:paraId="09396603" w14:textId="77777777" w:rsidR="003504B3" w:rsidRDefault="003504B3" w:rsidP="003504B3">
      <w:pPr>
        <w:rPr>
          <w:ins w:id="153" w:author="Jhon Keneth Namias" w:date="2023-03-05T13:14:00Z"/>
        </w:rPr>
      </w:pPr>
      <w:ins w:id="154" w:author="Jhon Keneth Namias" w:date="2023-03-05T13:14:00Z">
        <w:r>
          <w:t>- Discussed revolution and sentiments for patriotism and reform</w:t>
        </w:r>
      </w:ins>
    </w:p>
    <w:p w14:paraId="7A0B365C" w14:textId="77777777" w:rsidR="003504B3" w:rsidRDefault="003504B3" w:rsidP="003504B3">
      <w:pPr>
        <w:rPr>
          <w:ins w:id="155" w:author="Jhon Keneth Namias" w:date="2023-03-05T13:14:00Z"/>
        </w:rPr>
      </w:pPr>
      <w:ins w:id="156" w:author="Jhon Keneth Namias" w:date="2023-03-05T13:14:00Z">
        <w:r>
          <w:t>- Literature was written in English</w:t>
        </w:r>
      </w:ins>
    </w:p>
    <w:p w14:paraId="1B316D3F" w14:textId="77777777" w:rsidR="003504B3" w:rsidRDefault="003504B3" w:rsidP="003504B3">
      <w:pPr>
        <w:rPr>
          <w:ins w:id="157" w:author="Jhon Keneth Namias" w:date="2023-03-05T13:14:00Z"/>
        </w:rPr>
      </w:pPr>
      <w:ins w:id="158" w:author="Jhon Keneth Namias" w:date="2023-03-05T13:14:00Z">
        <w:r>
          <w:t>- Poetry in English was founded</w:t>
        </w:r>
      </w:ins>
    </w:p>
    <w:p w14:paraId="5238CD3F" w14:textId="77777777" w:rsidR="003504B3" w:rsidRDefault="003504B3" w:rsidP="003504B3">
      <w:pPr>
        <w:rPr>
          <w:ins w:id="159" w:author="Jhon Keneth Namias" w:date="2023-03-05T13:14:00Z"/>
        </w:rPr>
      </w:pPr>
      <w:ins w:id="160" w:author="Jhon Keneth Namias" w:date="2023-03-05T13:14:00Z">
        <w:r>
          <w:t>- Sarzuela [Moro-moro] was overpowered by English drama</w:t>
        </w:r>
      </w:ins>
    </w:p>
    <w:p w14:paraId="6826CF0A" w14:textId="77777777" w:rsidR="003504B3" w:rsidRDefault="003504B3" w:rsidP="003504B3">
      <w:pPr>
        <w:rPr>
          <w:ins w:id="161" w:author="Jhon Keneth Namias" w:date="2023-03-05T13:14:00Z"/>
        </w:rPr>
      </w:pPr>
      <w:ins w:id="162" w:author="Jhon Keneth Namias" w:date="2023-03-05T13:14:00Z">
        <w:r>
          <w:t>- The Filipino learned language and used it into writings</w:t>
        </w:r>
      </w:ins>
    </w:p>
    <w:p w14:paraId="33E194B7" w14:textId="77777777" w:rsidR="003504B3" w:rsidRDefault="003504B3" w:rsidP="003504B3">
      <w:pPr>
        <w:rPr>
          <w:ins w:id="163" w:author="Jhon Keneth Namias" w:date="2023-03-05T13:14:00Z"/>
        </w:rPr>
      </w:pPr>
      <w:ins w:id="164" w:author="Jhon Keneth Namias" w:date="2023-03-05T13:14:00Z">
        <w:r>
          <w:t>- Was given Freedom to writing and expressing anything</w:t>
        </w:r>
      </w:ins>
    </w:p>
    <w:p w14:paraId="70130167" w14:textId="77777777" w:rsidR="003504B3" w:rsidRDefault="003504B3" w:rsidP="003504B3">
      <w:pPr>
        <w:rPr>
          <w:ins w:id="165" w:author="Jhon Keneth Namias" w:date="2023-03-05T13:14:00Z"/>
        </w:rPr>
      </w:pPr>
    </w:p>
    <w:p w14:paraId="2429ACDA" w14:textId="77777777" w:rsidR="003504B3" w:rsidRDefault="003504B3" w:rsidP="003504B3">
      <w:pPr>
        <w:rPr>
          <w:ins w:id="166" w:author="Jhon Keneth Namias" w:date="2023-03-05T13:14:00Z"/>
        </w:rPr>
      </w:pPr>
      <w:ins w:id="167" w:author="Jhon Keneth Namias" w:date="2023-03-05T13:14:00Z">
        <w:r>
          <w:t>Thomasites</w:t>
        </w:r>
      </w:ins>
    </w:p>
    <w:p w14:paraId="6DD8F857" w14:textId="77777777" w:rsidR="003504B3" w:rsidRDefault="003504B3" w:rsidP="003504B3">
      <w:pPr>
        <w:rPr>
          <w:ins w:id="168" w:author="Jhon Keneth Namias" w:date="2023-03-05T13:14:00Z"/>
        </w:rPr>
      </w:pPr>
      <w:ins w:id="169" w:author="Jhon Keneth Namias" w:date="2023-03-05T13:14:00Z">
        <w:r>
          <w:t>- First English Teachers</w:t>
        </w:r>
      </w:ins>
    </w:p>
    <w:p w14:paraId="37BC16F2" w14:textId="77777777" w:rsidR="003504B3" w:rsidRDefault="003504B3" w:rsidP="003504B3">
      <w:pPr>
        <w:rPr>
          <w:ins w:id="170" w:author="Jhon Keneth Namias" w:date="2023-03-05T13:14:00Z"/>
        </w:rPr>
      </w:pPr>
    </w:p>
    <w:p w14:paraId="45C906C6" w14:textId="77777777" w:rsidR="003504B3" w:rsidRDefault="003504B3" w:rsidP="003504B3">
      <w:pPr>
        <w:rPr>
          <w:ins w:id="171" w:author="Jhon Keneth Namias" w:date="2023-03-05T13:14:00Z"/>
        </w:rPr>
      </w:pPr>
      <w:ins w:id="172" w:author="Jhon Keneth Namias" w:date="2023-03-05T13:14:00Z">
        <w:r>
          <w:t>Literary Forms:</w:t>
        </w:r>
      </w:ins>
    </w:p>
    <w:p w14:paraId="4C15B0FF" w14:textId="77777777" w:rsidR="003504B3" w:rsidRDefault="003504B3" w:rsidP="003504B3">
      <w:pPr>
        <w:rPr>
          <w:ins w:id="173" w:author="Jhon Keneth Namias" w:date="2023-03-05T13:14:00Z"/>
        </w:rPr>
      </w:pPr>
      <w:ins w:id="174" w:author="Jhon Keneth Namias" w:date="2023-03-05T13:14:00Z">
        <w:r>
          <w:t>- Free Verse</w:t>
        </w:r>
      </w:ins>
    </w:p>
    <w:p w14:paraId="77340305" w14:textId="77777777" w:rsidR="003504B3" w:rsidRDefault="003504B3" w:rsidP="003504B3">
      <w:pPr>
        <w:rPr>
          <w:ins w:id="175" w:author="Jhon Keneth Namias" w:date="2023-03-05T13:14:00Z"/>
        </w:rPr>
      </w:pPr>
      <w:ins w:id="176" w:author="Jhon Keneth Namias" w:date="2023-03-05T13:14:00Z">
        <w:r>
          <w:t>- Modern Short Story</w:t>
        </w:r>
      </w:ins>
    </w:p>
    <w:p w14:paraId="2164D599" w14:textId="77777777" w:rsidR="003504B3" w:rsidRDefault="003504B3" w:rsidP="003504B3">
      <w:pPr>
        <w:rPr>
          <w:ins w:id="177" w:author="Jhon Keneth Namias" w:date="2023-03-05T13:14:00Z"/>
        </w:rPr>
      </w:pPr>
      <w:ins w:id="178" w:author="Jhon Keneth Namias" w:date="2023-03-05T13:14:00Z">
        <w:r>
          <w:t>- Essays</w:t>
        </w:r>
      </w:ins>
    </w:p>
    <w:p w14:paraId="34630EF2" w14:textId="77777777" w:rsidR="003504B3" w:rsidRDefault="003504B3" w:rsidP="003504B3">
      <w:pPr>
        <w:rPr>
          <w:ins w:id="179" w:author="Jhon Keneth Namias" w:date="2023-03-05T13:14:00Z"/>
        </w:rPr>
      </w:pPr>
    </w:p>
    <w:p w14:paraId="574134E0" w14:textId="77777777" w:rsidR="003504B3" w:rsidRDefault="003504B3" w:rsidP="003504B3">
      <w:pPr>
        <w:rPr>
          <w:ins w:id="180" w:author="Jhon Keneth Namias" w:date="2023-03-05T13:14:00Z"/>
        </w:rPr>
      </w:pPr>
      <w:ins w:id="181" w:author="Jhon Keneth Namias" w:date="2023-03-05T13:14:00Z">
        <w:r>
          <w:t>//end</w:t>
        </w:r>
      </w:ins>
    </w:p>
    <w:p w14:paraId="7B9662D8" w14:textId="77777777" w:rsidR="003504B3" w:rsidRDefault="003504B3" w:rsidP="003504B3">
      <w:pPr>
        <w:rPr>
          <w:ins w:id="182" w:author="Jhon Keneth Namias" w:date="2023-03-05T13:14:00Z"/>
        </w:rPr>
      </w:pPr>
    </w:p>
    <w:p w14:paraId="535AE0C5" w14:textId="77777777" w:rsidR="003504B3" w:rsidRDefault="003504B3" w:rsidP="003504B3">
      <w:pPr>
        <w:rPr>
          <w:ins w:id="183" w:author="Jhon Keneth Namias" w:date="2023-03-05T13:14:00Z"/>
        </w:rPr>
      </w:pPr>
      <w:ins w:id="184" w:author="Jhon Keneth Namias" w:date="2023-03-05T13:14:00Z">
        <w:r>
          <w:t>Japanese Colonization Period [1941 - 1945]</w:t>
        </w:r>
      </w:ins>
    </w:p>
    <w:p w14:paraId="606DB969" w14:textId="77777777" w:rsidR="003504B3" w:rsidRDefault="003504B3" w:rsidP="003504B3">
      <w:pPr>
        <w:rPr>
          <w:ins w:id="185" w:author="Jhon Keneth Namias" w:date="2023-03-05T13:14:00Z"/>
        </w:rPr>
      </w:pPr>
    </w:p>
    <w:p w14:paraId="6C6ED4CC" w14:textId="77777777" w:rsidR="003504B3" w:rsidRDefault="003504B3" w:rsidP="003504B3">
      <w:pPr>
        <w:rPr>
          <w:ins w:id="186" w:author="Jhon Keneth Namias" w:date="2023-03-05T13:14:00Z"/>
        </w:rPr>
      </w:pPr>
      <w:ins w:id="187" w:author="Jhon Keneth Namias" w:date="2023-03-05T13:14:00Z">
        <w:r>
          <w:t>- Considered the war years and period of Maturity and Originality</w:t>
        </w:r>
      </w:ins>
    </w:p>
    <w:p w14:paraId="72E68646" w14:textId="77777777" w:rsidR="003504B3" w:rsidRDefault="003504B3" w:rsidP="003504B3">
      <w:pPr>
        <w:rPr>
          <w:ins w:id="188" w:author="Jhon Keneth Namias" w:date="2023-03-05T13:14:00Z"/>
        </w:rPr>
      </w:pPr>
      <w:ins w:id="189" w:author="Jhon Keneth Namias" w:date="2023-03-05T13:14:00Z">
        <w:r>
          <w:t>- Three years of invation</w:t>
        </w:r>
      </w:ins>
    </w:p>
    <w:p w14:paraId="10BA287D" w14:textId="77777777" w:rsidR="003504B3" w:rsidRDefault="003504B3" w:rsidP="003504B3">
      <w:pPr>
        <w:rPr>
          <w:ins w:id="190" w:author="Jhon Keneth Namias" w:date="2023-03-05T13:14:00Z"/>
        </w:rPr>
      </w:pPr>
      <w:ins w:id="191" w:author="Jhon Keneth Namias" w:date="2023-03-05T13:14:00Z">
        <w:r>
          <w:t>- Bataan Death March</w:t>
        </w:r>
      </w:ins>
    </w:p>
    <w:p w14:paraId="50AFFD08" w14:textId="77777777" w:rsidR="003504B3" w:rsidRDefault="003504B3" w:rsidP="003504B3">
      <w:pPr>
        <w:rPr>
          <w:ins w:id="192" w:author="Jhon Keneth Namias" w:date="2023-03-05T13:14:00Z"/>
        </w:rPr>
      </w:pPr>
      <w:ins w:id="193" w:author="Jhon Keneth Namias" w:date="2023-03-05T13:14:00Z">
        <w:r>
          <w:t>- Starving and Sick American and Filipino Defenders</w:t>
        </w:r>
      </w:ins>
    </w:p>
    <w:p w14:paraId="0A8AE989" w14:textId="77777777" w:rsidR="003504B3" w:rsidRDefault="003504B3" w:rsidP="003504B3">
      <w:pPr>
        <w:rPr>
          <w:ins w:id="194" w:author="Jhon Keneth Namias" w:date="2023-03-05T13:14:00Z"/>
        </w:rPr>
      </w:pPr>
      <w:ins w:id="195" w:author="Jhon Keneth Namias" w:date="2023-03-05T13:14:00Z">
        <w:r>
          <w:t>- Women become prostitutes</w:t>
        </w:r>
      </w:ins>
    </w:p>
    <w:p w14:paraId="0E2DE724" w14:textId="77777777" w:rsidR="003504B3" w:rsidRDefault="003504B3" w:rsidP="003504B3">
      <w:pPr>
        <w:rPr>
          <w:ins w:id="196" w:author="Jhon Keneth Namias" w:date="2023-03-05T13:14:00Z"/>
        </w:rPr>
      </w:pPr>
      <w:ins w:id="197" w:author="Jhon Keneth Namias" w:date="2023-03-05T13:14:00Z">
        <w:r>
          <w:t>- Force Filipino Labors</w:t>
        </w:r>
      </w:ins>
    </w:p>
    <w:p w14:paraId="120916AA" w14:textId="77777777" w:rsidR="003504B3" w:rsidRDefault="003504B3" w:rsidP="003504B3">
      <w:pPr>
        <w:rPr>
          <w:ins w:id="198" w:author="Jhon Keneth Namias" w:date="2023-03-05T13:14:00Z"/>
        </w:rPr>
      </w:pPr>
      <w:ins w:id="199" w:author="Jhon Keneth Namias" w:date="2023-03-05T13:14:00Z">
        <w:r>
          <w:t>- Philippine Literature in English came to halt except for the Tribune and the Philippine Review</w:t>
        </w:r>
      </w:ins>
    </w:p>
    <w:p w14:paraId="01B72F49" w14:textId="77777777" w:rsidR="003504B3" w:rsidRDefault="003504B3" w:rsidP="003504B3">
      <w:pPr>
        <w:rPr>
          <w:ins w:id="200" w:author="Jhon Keneth Namias" w:date="2023-03-05T13:14:00Z"/>
        </w:rPr>
      </w:pPr>
      <w:ins w:id="201" w:author="Jhon Keneth Namias" w:date="2023-03-05T13:14:00Z">
        <w:r>
          <w:t>- English writers turned into Filipino Writers</w:t>
        </w:r>
      </w:ins>
    </w:p>
    <w:p w14:paraId="6B9DA77C" w14:textId="77777777" w:rsidR="003504B3" w:rsidRDefault="003504B3" w:rsidP="003504B3">
      <w:pPr>
        <w:rPr>
          <w:ins w:id="202" w:author="Jhon Keneth Namias" w:date="2023-03-05T13:14:00Z"/>
        </w:rPr>
      </w:pPr>
      <w:ins w:id="203" w:author="Jhon Keneth Namias" w:date="2023-03-05T13:14:00Z">
        <w:r>
          <w:t>- Liwayway to ISHIWARA</w:t>
        </w:r>
      </w:ins>
    </w:p>
    <w:p w14:paraId="1A2F2116" w14:textId="77777777" w:rsidR="003504B3" w:rsidRDefault="003504B3" w:rsidP="003504B3">
      <w:pPr>
        <w:rPr>
          <w:ins w:id="204" w:author="Jhon Keneth Namias" w:date="2023-03-05T13:14:00Z"/>
        </w:rPr>
      </w:pPr>
      <w:ins w:id="205" w:author="Jhon Keneth Namias" w:date="2023-03-05T13:14:00Z">
        <w:r>
          <w:lastRenderedPageBreak/>
          <w:t>- Filipinos wrote palys poems, short stories</w:t>
        </w:r>
      </w:ins>
    </w:p>
    <w:p w14:paraId="1D14F5BA" w14:textId="77777777" w:rsidR="003504B3" w:rsidRDefault="003504B3" w:rsidP="003504B3">
      <w:pPr>
        <w:rPr>
          <w:ins w:id="206" w:author="Jhon Keneth Namias" w:date="2023-03-05T13:14:00Z"/>
        </w:rPr>
      </w:pPr>
      <w:ins w:id="207" w:author="Jhon Keneth Namias" w:date="2023-03-05T13:14:00Z">
        <w:r>
          <w:t>- Common Topics: Nationalism, Country, Love, Life in the Barrios, Faith/Religion, Arts</w:t>
        </w:r>
      </w:ins>
    </w:p>
    <w:p w14:paraId="4823A4E8" w14:textId="77777777" w:rsidR="003504B3" w:rsidRDefault="003504B3" w:rsidP="003504B3">
      <w:pPr>
        <w:rPr>
          <w:ins w:id="208" w:author="Jhon Keneth Namias" w:date="2023-03-05T13:14:00Z"/>
        </w:rPr>
      </w:pPr>
    </w:p>
    <w:p w14:paraId="1A7A24EF" w14:textId="77777777" w:rsidR="003504B3" w:rsidRDefault="003504B3" w:rsidP="003504B3">
      <w:pPr>
        <w:rPr>
          <w:ins w:id="209" w:author="Jhon Keneth Namias" w:date="2023-03-05T13:14:00Z"/>
        </w:rPr>
      </w:pPr>
      <w:ins w:id="210" w:author="Jhon Keneth Namias" w:date="2023-03-05T13:14:00Z">
        <w:r>
          <w:t>Example of Literature:</w:t>
        </w:r>
      </w:ins>
    </w:p>
    <w:p w14:paraId="5AE7B7B2" w14:textId="77777777" w:rsidR="003504B3" w:rsidRDefault="003504B3" w:rsidP="003504B3">
      <w:pPr>
        <w:rPr>
          <w:ins w:id="211" w:author="Jhon Keneth Namias" w:date="2023-03-05T13:14:00Z"/>
        </w:rPr>
      </w:pPr>
      <w:ins w:id="212" w:author="Jhon Keneth Namias" w:date="2023-03-05T13:14:00Z">
        <w:r>
          <w:t>- Poem:</w:t>
        </w:r>
      </w:ins>
    </w:p>
    <w:p w14:paraId="067EFD76" w14:textId="77777777" w:rsidR="003504B3" w:rsidRDefault="003504B3" w:rsidP="003504B3">
      <w:pPr>
        <w:rPr>
          <w:ins w:id="213" w:author="Jhon Keneth Namias" w:date="2023-03-05T13:14:00Z"/>
        </w:rPr>
      </w:pPr>
      <w:ins w:id="214" w:author="Jhon Keneth Namias" w:date="2023-03-05T13:14:00Z">
        <w:r>
          <w:tab/>
          <w:t>- Haiku [17 Syllables] [5-7-5 Pattern]</w:t>
        </w:r>
      </w:ins>
    </w:p>
    <w:p w14:paraId="50CE4A85" w14:textId="77777777" w:rsidR="003504B3" w:rsidRDefault="003504B3" w:rsidP="003504B3">
      <w:pPr>
        <w:rPr>
          <w:ins w:id="215" w:author="Jhon Keneth Namias" w:date="2023-03-05T13:14:00Z"/>
        </w:rPr>
      </w:pPr>
      <w:ins w:id="216" w:author="Jhon Keneth Namias" w:date="2023-03-05T13:14:00Z">
        <w:r>
          <w:tab/>
          <w:t>- Tanaga [Each line has 17 syllables]</w:t>
        </w:r>
      </w:ins>
    </w:p>
    <w:p w14:paraId="150DA211" w14:textId="77777777" w:rsidR="003504B3" w:rsidRDefault="003504B3" w:rsidP="003504B3">
      <w:pPr>
        <w:rPr>
          <w:ins w:id="217" w:author="Jhon Keneth Namias" w:date="2023-03-05T13:14:00Z"/>
        </w:rPr>
      </w:pPr>
      <w:ins w:id="218" w:author="Jhon Keneth Namias" w:date="2023-03-05T13:14:00Z">
        <w:r>
          <w:tab/>
          <w:t>- Karaniwang Anyo: usual common form of poetry</w:t>
        </w:r>
      </w:ins>
    </w:p>
    <w:p w14:paraId="470F202C" w14:textId="77777777" w:rsidR="003504B3" w:rsidRDefault="003504B3" w:rsidP="003504B3">
      <w:pPr>
        <w:rPr>
          <w:ins w:id="219" w:author="Jhon Keneth Namias" w:date="2023-03-05T13:14:00Z"/>
        </w:rPr>
      </w:pPr>
      <w:ins w:id="220" w:author="Jhon Keneth Namias" w:date="2023-03-05T13:14:00Z">
        <w:r>
          <w:t>- Filipino Drama</w:t>
        </w:r>
      </w:ins>
    </w:p>
    <w:p w14:paraId="2A520217" w14:textId="77777777" w:rsidR="003504B3" w:rsidRDefault="003504B3" w:rsidP="003504B3">
      <w:pPr>
        <w:rPr>
          <w:ins w:id="221" w:author="Jhon Keneth Namias" w:date="2023-03-05T13:14:00Z"/>
        </w:rPr>
      </w:pPr>
      <w:ins w:id="222" w:author="Jhon Keneth Namias" w:date="2023-03-05T13:14:00Z">
        <w:r>
          <w:t>- Filipino Short Story</w:t>
        </w:r>
      </w:ins>
    </w:p>
    <w:p w14:paraId="2726F87C" w14:textId="77777777" w:rsidR="003504B3" w:rsidRDefault="003504B3" w:rsidP="003504B3">
      <w:pPr>
        <w:rPr>
          <w:ins w:id="223" w:author="Jhon Keneth Namias" w:date="2023-03-05T13:14:00Z"/>
        </w:rPr>
      </w:pPr>
      <w:ins w:id="224" w:author="Jhon Keneth Namias" w:date="2023-03-05T13:14:00Z">
        <w:r>
          <w:t>- Philippine Literature in English</w:t>
        </w:r>
      </w:ins>
    </w:p>
    <w:p w14:paraId="1D177581" w14:textId="77777777" w:rsidR="003504B3" w:rsidRDefault="003504B3" w:rsidP="003504B3">
      <w:pPr>
        <w:rPr>
          <w:ins w:id="225" w:author="Jhon Keneth Namias" w:date="2023-03-05T13:14:00Z"/>
        </w:rPr>
      </w:pPr>
      <w:ins w:id="226" w:author="Jhon Keneth Namias" w:date="2023-03-05T13:14:00Z">
        <w:r>
          <w:t>- rip nihonggo literature</w:t>
        </w:r>
      </w:ins>
    </w:p>
    <w:p w14:paraId="2803A224" w14:textId="77777777" w:rsidR="003504B3" w:rsidRDefault="003504B3" w:rsidP="003504B3">
      <w:pPr>
        <w:rPr>
          <w:ins w:id="227" w:author="Jhon Keneth Namias" w:date="2023-03-05T13:14:00Z"/>
        </w:rPr>
      </w:pPr>
    </w:p>
    <w:p w14:paraId="2E701579" w14:textId="77777777" w:rsidR="003504B3" w:rsidRDefault="003504B3" w:rsidP="003504B3">
      <w:pPr>
        <w:rPr>
          <w:ins w:id="228" w:author="Jhon Keneth Namias" w:date="2023-03-05T13:14:00Z"/>
        </w:rPr>
      </w:pPr>
      <w:ins w:id="229" w:author="Jhon Keneth Namias" w:date="2023-03-05T13:14:00Z">
        <w:r>
          <w:t>Play Writers:</w:t>
        </w:r>
      </w:ins>
    </w:p>
    <w:p w14:paraId="1CF486FF" w14:textId="77777777" w:rsidR="003504B3" w:rsidRDefault="003504B3" w:rsidP="003504B3">
      <w:pPr>
        <w:rPr>
          <w:ins w:id="230" w:author="Jhon Keneth Namias" w:date="2023-03-05T13:14:00Z"/>
        </w:rPr>
      </w:pPr>
      <w:ins w:id="231" w:author="Jhon Keneth Namias" w:date="2023-03-05T13:14:00Z">
        <w:r>
          <w:t>- Jose Ma. Hernandez [Panday Pira]</w:t>
        </w:r>
      </w:ins>
    </w:p>
    <w:p w14:paraId="6BEB956A" w14:textId="77777777" w:rsidR="003504B3" w:rsidRDefault="003504B3" w:rsidP="003504B3">
      <w:pPr>
        <w:rPr>
          <w:ins w:id="232" w:author="Jhon Keneth Namias" w:date="2023-03-05T13:14:00Z"/>
        </w:rPr>
      </w:pPr>
      <w:ins w:id="233" w:author="Jhon Keneth Namias" w:date="2023-03-05T13:14:00Z">
        <w:r>
          <w:t>- Francisco Soc Rodrigo [Pula, Sa Puti]</w:t>
        </w:r>
      </w:ins>
    </w:p>
    <w:p w14:paraId="47CFE6DD" w14:textId="77777777" w:rsidR="003504B3" w:rsidRDefault="003504B3" w:rsidP="003504B3">
      <w:pPr>
        <w:rPr>
          <w:ins w:id="234" w:author="Jhon Keneth Namias" w:date="2023-03-05T13:14:00Z"/>
        </w:rPr>
      </w:pPr>
      <w:ins w:id="235" w:author="Jhon Keneth Namias" w:date="2023-03-05T13:14:00Z">
        <w:r>
          <w:t>- Clodualdo del Mundo [Bulaga]</w:t>
        </w:r>
      </w:ins>
    </w:p>
    <w:p w14:paraId="0DD880BC" w14:textId="77777777" w:rsidR="003504B3" w:rsidRDefault="003504B3" w:rsidP="003504B3">
      <w:pPr>
        <w:rPr>
          <w:ins w:id="236" w:author="Jhon Keneth Namias" w:date="2023-03-05T13:14:00Z"/>
        </w:rPr>
      </w:pPr>
      <w:ins w:id="237" w:author="Jhon Keneth Namias" w:date="2023-03-05T13:14:00Z">
        <w:r>
          <w:t>- Julian Cruz Balmaceda [Sino ba Kayo?] [Dahil sa Anak] [Higante ng Patay]</w:t>
        </w:r>
      </w:ins>
    </w:p>
    <w:p w14:paraId="45CF549C" w14:textId="77777777" w:rsidR="003504B3" w:rsidRDefault="003504B3" w:rsidP="003504B3">
      <w:pPr>
        <w:rPr>
          <w:ins w:id="238" w:author="Jhon Keneth Namias" w:date="2023-03-05T13:14:00Z"/>
        </w:rPr>
      </w:pPr>
    </w:p>
    <w:p w14:paraId="3DEDB3DF" w14:textId="77777777" w:rsidR="003504B3" w:rsidRDefault="003504B3" w:rsidP="003504B3">
      <w:pPr>
        <w:rPr>
          <w:ins w:id="239" w:author="Jhon Keneth Namias" w:date="2023-03-05T13:14:00Z"/>
        </w:rPr>
      </w:pPr>
      <w:ins w:id="240" w:author="Jhon Keneth Namias" w:date="2023-03-05T13:14:00Z">
        <w:r>
          <w:t>// end</w:t>
        </w:r>
      </w:ins>
    </w:p>
    <w:p w14:paraId="631A4BA0" w14:textId="77777777" w:rsidR="003504B3" w:rsidRDefault="003504B3" w:rsidP="003504B3">
      <w:pPr>
        <w:rPr>
          <w:ins w:id="241" w:author="Jhon Keneth Namias" w:date="2023-03-05T13:14:00Z"/>
        </w:rPr>
      </w:pPr>
    </w:p>
    <w:p w14:paraId="02D41C42" w14:textId="77777777" w:rsidR="003504B3" w:rsidRDefault="003504B3" w:rsidP="003504B3">
      <w:pPr>
        <w:rPr>
          <w:ins w:id="242" w:author="Jhon Keneth Namias" w:date="2023-03-05T13:14:00Z"/>
        </w:rPr>
      </w:pPr>
      <w:ins w:id="243" w:author="Jhon Keneth Namias" w:date="2023-03-05T13:14:00Z">
        <w:r>
          <w:t>Contemporary Period [1946 to Present]</w:t>
        </w:r>
      </w:ins>
    </w:p>
    <w:p w14:paraId="1E4CCF5E" w14:textId="77777777" w:rsidR="003504B3" w:rsidRDefault="003504B3" w:rsidP="003504B3">
      <w:pPr>
        <w:rPr>
          <w:ins w:id="244" w:author="Jhon Keneth Namias" w:date="2023-03-05T13:14:00Z"/>
        </w:rPr>
      </w:pPr>
      <w:ins w:id="245" w:author="Jhon Keneth Namias" w:date="2023-03-05T13:14:00Z">
        <w:r>
          <w:t>- Period of Activism</w:t>
        </w:r>
      </w:ins>
    </w:p>
    <w:p w14:paraId="03BC1642" w14:textId="77777777" w:rsidR="003504B3" w:rsidRDefault="003504B3" w:rsidP="003504B3">
      <w:pPr>
        <w:rPr>
          <w:ins w:id="246" w:author="Jhon Keneth Namias" w:date="2023-03-05T13:14:00Z"/>
        </w:rPr>
      </w:pPr>
      <w:ins w:id="247" w:author="Jhon Keneth Namias" w:date="2023-03-05T13:14:00Z">
        <w:r>
          <w:t>- Period of New Society</w:t>
        </w:r>
      </w:ins>
    </w:p>
    <w:p w14:paraId="61AE8292" w14:textId="77777777" w:rsidR="003504B3" w:rsidRDefault="003504B3" w:rsidP="003504B3">
      <w:pPr>
        <w:rPr>
          <w:ins w:id="248" w:author="Jhon Keneth Namias" w:date="2023-03-05T13:14:00Z"/>
        </w:rPr>
      </w:pPr>
      <w:ins w:id="249" w:author="Jhon Keneth Namias" w:date="2023-03-05T13:14:00Z">
        <w:r>
          <w:t>- Period of Third Republic</w:t>
        </w:r>
      </w:ins>
    </w:p>
    <w:p w14:paraId="7ED3F566" w14:textId="77777777" w:rsidR="003504B3" w:rsidRDefault="003504B3" w:rsidP="003504B3">
      <w:pPr>
        <w:rPr>
          <w:ins w:id="250" w:author="Jhon Keneth Namias" w:date="2023-03-05T13:14:00Z"/>
        </w:rPr>
      </w:pPr>
      <w:ins w:id="251" w:author="Jhon Keneth Namias" w:date="2023-03-05T13:14:00Z">
        <w:r>
          <w:t>- Rebirt of Freedom</w:t>
        </w:r>
      </w:ins>
    </w:p>
    <w:p w14:paraId="247A4C82" w14:textId="77777777" w:rsidR="003504B3" w:rsidRDefault="003504B3" w:rsidP="003504B3">
      <w:pPr>
        <w:rPr>
          <w:ins w:id="252" w:author="Jhon Keneth Namias" w:date="2023-03-05T13:14:00Z"/>
        </w:rPr>
      </w:pPr>
    </w:p>
    <w:p w14:paraId="02D5D3D9" w14:textId="77777777" w:rsidR="003504B3" w:rsidRDefault="003504B3" w:rsidP="003504B3">
      <w:pPr>
        <w:rPr>
          <w:ins w:id="253" w:author="Jhon Keneth Namias" w:date="2023-03-05T13:14:00Z"/>
        </w:rPr>
      </w:pPr>
      <w:ins w:id="254" w:author="Jhon Keneth Namias" w:date="2023-03-05T13:14:00Z">
        <w:r>
          <w:t>Literature Forms:</w:t>
        </w:r>
      </w:ins>
    </w:p>
    <w:p w14:paraId="602CDD48" w14:textId="77777777" w:rsidR="003504B3" w:rsidRDefault="003504B3" w:rsidP="003504B3">
      <w:pPr>
        <w:rPr>
          <w:ins w:id="255" w:author="Jhon Keneth Namias" w:date="2023-03-05T13:14:00Z"/>
        </w:rPr>
      </w:pPr>
      <w:ins w:id="256" w:author="Jhon Keneth Namias" w:date="2023-03-05T13:14:00Z">
        <w:r>
          <w:t>- Chick Lit</w:t>
        </w:r>
      </w:ins>
    </w:p>
    <w:p w14:paraId="34320EDE" w14:textId="77777777" w:rsidR="003504B3" w:rsidRDefault="003504B3" w:rsidP="003504B3">
      <w:pPr>
        <w:rPr>
          <w:ins w:id="257" w:author="Jhon Keneth Namias" w:date="2023-03-05T13:14:00Z"/>
        </w:rPr>
      </w:pPr>
      <w:ins w:id="258" w:author="Jhon Keneth Namias" w:date="2023-03-05T13:14:00Z">
        <w:r>
          <w:lastRenderedPageBreak/>
          <w:t>- Mobile Phone Text Tula</w:t>
        </w:r>
      </w:ins>
    </w:p>
    <w:p w14:paraId="7F7120DA" w14:textId="77777777" w:rsidR="003504B3" w:rsidRDefault="003504B3" w:rsidP="003504B3">
      <w:pPr>
        <w:rPr>
          <w:ins w:id="259" w:author="Jhon Keneth Namias" w:date="2023-03-05T13:14:00Z"/>
        </w:rPr>
      </w:pPr>
      <w:ins w:id="260" w:author="Jhon Keneth Namias" w:date="2023-03-05T13:14:00Z">
        <w:r>
          <w:t>- Speculative Fiction</w:t>
        </w:r>
      </w:ins>
    </w:p>
    <w:p w14:paraId="320652F7" w14:textId="77777777" w:rsidR="003504B3" w:rsidRDefault="003504B3" w:rsidP="003504B3">
      <w:pPr>
        <w:rPr>
          <w:ins w:id="261" w:author="Jhon Keneth Namias" w:date="2023-03-05T13:14:00Z"/>
        </w:rPr>
      </w:pPr>
      <w:ins w:id="262" w:author="Jhon Keneth Namias" w:date="2023-03-05T13:14:00Z">
        <w:r>
          <w:t>- Flash Fiction</w:t>
        </w:r>
      </w:ins>
    </w:p>
    <w:p w14:paraId="37A9ACAA" w14:textId="77777777" w:rsidR="003504B3" w:rsidRDefault="003504B3" w:rsidP="003504B3">
      <w:pPr>
        <w:rPr>
          <w:ins w:id="263" w:author="Jhon Keneth Namias" w:date="2023-03-05T13:14:00Z"/>
        </w:rPr>
      </w:pPr>
      <w:ins w:id="264" w:author="Jhon Keneth Namias" w:date="2023-03-05T13:14:00Z">
        <w:r>
          <w:t>- Blog</w:t>
        </w:r>
      </w:ins>
    </w:p>
    <w:p w14:paraId="0351D4EC" w14:textId="77777777" w:rsidR="003504B3" w:rsidRDefault="003504B3" w:rsidP="003504B3">
      <w:pPr>
        <w:rPr>
          <w:ins w:id="265" w:author="Jhon Keneth Namias" w:date="2023-03-05T13:14:00Z"/>
        </w:rPr>
      </w:pPr>
      <w:ins w:id="266" w:author="Jhon Keneth Namias" w:date="2023-03-05T13:14:00Z">
        <w:r>
          <w:t>- Hyperpoetry</w:t>
        </w:r>
      </w:ins>
    </w:p>
    <w:p w14:paraId="75620912" w14:textId="77777777" w:rsidR="003504B3" w:rsidRDefault="003504B3" w:rsidP="003504B3">
      <w:pPr>
        <w:rPr>
          <w:ins w:id="267" w:author="Jhon Keneth Namias" w:date="2023-03-05T13:14:00Z"/>
        </w:rPr>
      </w:pPr>
    </w:p>
    <w:p w14:paraId="4D02DF3E" w14:textId="77777777" w:rsidR="003504B3" w:rsidRDefault="003504B3" w:rsidP="003504B3">
      <w:pPr>
        <w:rPr>
          <w:ins w:id="268" w:author="Jhon Keneth Namias" w:date="2023-03-05T13:14:00Z"/>
        </w:rPr>
      </w:pPr>
      <w:ins w:id="269" w:author="Jhon Keneth Namias" w:date="2023-03-05T13:14:00Z">
        <w:r>
          <w:t>Period of Activism [1970 - 1972]</w:t>
        </w:r>
      </w:ins>
    </w:p>
    <w:p w14:paraId="023B2711" w14:textId="77777777" w:rsidR="003504B3" w:rsidRDefault="003504B3" w:rsidP="003504B3">
      <w:pPr>
        <w:rPr>
          <w:ins w:id="270" w:author="Jhon Keneth Namias" w:date="2023-03-05T13:14:00Z"/>
        </w:rPr>
      </w:pPr>
      <w:ins w:id="271" w:author="Jhon Keneth Namias" w:date="2023-03-05T13:14:00Z">
        <w:r>
          <w:t>- Year of Marcos</w:t>
        </w:r>
      </w:ins>
    </w:p>
    <w:p w14:paraId="32566CFA" w14:textId="77777777" w:rsidR="003504B3" w:rsidRDefault="003504B3" w:rsidP="003504B3">
      <w:pPr>
        <w:rPr>
          <w:ins w:id="272" w:author="Jhon Keneth Namias" w:date="2023-03-05T13:14:00Z"/>
        </w:rPr>
      </w:pPr>
      <w:ins w:id="273" w:author="Jhon Keneth Namias" w:date="2023-03-05T13:14:00Z">
        <w:r>
          <w:t>- Young people became activist to ask for changes in the government</w:t>
        </w:r>
      </w:ins>
    </w:p>
    <w:p w14:paraId="389F7655" w14:textId="77777777" w:rsidR="003504B3" w:rsidRDefault="003504B3" w:rsidP="003504B3">
      <w:pPr>
        <w:rPr>
          <w:ins w:id="274" w:author="Jhon Keneth Namias" w:date="2023-03-05T13:14:00Z"/>
        </w:rPr>
      </w:pPr>
      <w:ins w:id="275" w:author="Jhon Keneth Namias" w:date="2023-03-05T13:14:00Z">
        <w:r>
          <w:t>- Nationalist writers from youth</w:t>
        </w:r>
      </w:ins>
    </w:p>
    <w:p w14:paraId="588B7E9B" w14:textId="77777777" w:rsidR="003504B3" w:rsidRDefault="003504B3" w:rsidP="003504B3">
      <w:pPr>
        <w:rPr>
          <w:ins w:id="276" w:author="Jhon Keneth Namias" w:date="2023-03-05T13:14:00Z"/>
        </w:rPr>
      </w:pPr>
      <w:ins w:id="277" w:author="Jhon Keneth Namias" w:date="2023-03-05T13:14:00Z">
        <w:r>
          <w:t>- Youth became rebellious</w:t>
        </w:r>
      </w:ins>
    </w:p>
    <w:p w14:paraId="7A84F771" w14:textId="77777777" w:rsidR="003504B3" w:rsidRDefault="003504B3" w:rsidP="003504B3">
      <w:pPr>
        <w:rPr>
          <w:ins w:id="278" w:author="Jhon Keneth Namias" w:date="2023-03-05T13:14:00Z"/>
        </w:rPr>
      </w:pPr>
      <w:ins w:id="279" w:author="Jhon Keneth Namias" w:date="2023-03-05T13:14:00Z">
        <w:r>
          <w:t>- Campus news papers showed rebellious emotions [Campus Journalism]</w:t>
        </w:r>
      </w:ins>
    </w:p>
    <w:p w14:paraId="5A15A2E9" w14:textId="77777777" w:rsidR="003504B3" w:rsidRDefault="003504B3" w:rsidP="003504B3">
      <w:pPr>
        <w:rPr>
          <w:ins w:id="280" w:author="Jhon Keneth Namias" w:date="2023-03-05T13:14:00Z"/>
        </w:rPr>
      </w:pPr>
      <w:ins w:id="281" w:author="Jhon Keneth Namias" w:date="2023-03-05T13:14:00Z">
        <w:r>
          <w:t>- The irreverence for the ppor reached its peak during this period of the mass revolution</w:t>
        </w:r>
      </w:ins>
    </w:p>
    <w:p w14:paraId="0B179E0A" w14:textId="77777777" w:rsidR="003504B3" w:rsidRDefault="003504B3" w:rsidP="003504B3">
      <w:pPr>
        <w:rPr>
          <w:ins w:id="282" w:author="Jhon Keneth Namias" w:date="2023-03-05T13:14:00Z"/>
        </w:rPr>
      </w:pPr>
      <w:ins w:id="283" w:author="Jhon Keneth Namias" w:date="2023-03-05T13:14:00Z">
        <w:r>
          <w:t>- Bomba films [nsfw films]</w:t>
        </w:r>
      </w:ins>
    </w:p>
    <w:p w14:paraId="24168D7F" w14:textId="77777777" w:rsidR="003504B3" w:rsidRDefault="003504B3" w:rsidP="003504B3">
      <w:pPr>
        <w:rPr>
          <w:ins w:id="284" w:author="Jhon Keneth Namias" w:date="2023-03-05T13:14:00Z"/>
        </w:rPr>
      </w:pPr>
    </w:p>
    <w:p w14:paraId="103F0CE4" w14:textId="77777777" w:rsidR="003504B3" w:rsidRDefault="003504B3" w:rsidP="003504B3">
      <w:pPr>
        <w:rPr>
          <w:ins w:id="285" w:author="Jhon Keneth Namias" w:date="2023-03-05T13:14:00Z"/>
        </w:rPr>
      </w:pPr>
      <w:ins w:id="286" w:author="Jhon Keneth Namias" w:date="2023-03-05T13:14:00Z">
        <w:r>
          <w:t>Period of New Society [1972 - 1980]</w:t>
        </w:r>
      </w:ins>
    </w:p>
    <w:p w14:paraId="5DDE52CE" w14:textId="77777777" w:rsidR="003504B3" w:rsidRDefault="003504B3" w:rsidP="003504B3">
      <w:pPr>
        <w:rPr>
          <w:ins w:id="287" w:author="Jhon Keneth Namias" w:date="2023-03-05T13:14:00Z"/>
        </w:rPr>
      </w:pPr>
      <w:ins w:id="288" w:author="Jhon Keneth Namias" w:date="2023-03-05T13:14:00Z">
        <w:r>
          <w:t>- Writings dealth with the development or progress of the country [Green Revolution, Family Planning, Proper Nutrition, Environment, Drug Addiction, Pollution]</w:t>
        </w:r>
      </w:ins>
    </w:p>
    <w:p w14:paraId="351B89B8" w14:textId="77777777" w:rsidR="003504B3" w:rsidRDefault="003504B3" w:rsidP="003504B3">
      <w:pPr>
        <w:rPr>
          <w:ins w:id="289" w:author="Jhon Keneth Namias" w:date="2023-03-05T13:14:00Z"/>
        </w:rPr>
      </w:pPr>
      <w:ins w:id="290" w:author="Jhon Keneth Namias" w:date="2023-03-05T13:14:00Z">
        <w:r>
          <w:t>- Tried to stop pornography or those writings giving bad influences on the morals of the people</w:t>
        </w:r>
      </w:ins>
    </w:p>
    <w:p w14:paraId="7C7F2C5C" w14:textId="77777777" w:rsidR="003504B3" w:rsidRDefault="003504B3" w:rsidP="003504B3">
      <w:pPr>
        <w:rPr>
          <w:ins w:id="291" w:author="Jhon Keneth Namias" w:date="2023-03-05T13:14:00Z"/>
        </w:rPr>
      </w:pPr>
      <w:ins w:id="292" w:author="Jhon Keneth Namias" w:date="2023-03-05T13:14:00Z">
        <w:r>
          <w:t>- Themes of most poems dealt with patience, regard for native culture, customs and the beauties of nature and surroundings</w:t>
        </w:r>
      </w:ins>
    </w:p>
    <w:p w14:paraId="35D5C16E" w14:textId="77777777" w:rsidR="003504B3" w:rsidRDefault="003504B3" w:rsidP="003504B3">
      <w:pPr>
        <w:rPr>
          <w:ins w:id="293" w:author="Jhon Keneth Namias" w:date="2023-03-05T13:14:00Z"/>
        </w:rPr>
      </w:pPr>
      <w:ins w:id="294" w:author="Jhon Keneth Namias" w:date="2023-03-05T13:14:00Z">
        <w:r>
          <w:t>- Reviving old plays and dramas: Tagalog Zarzuela, Cenaculo, The Embayoka</w:t>
        </w:r>
      </w:ins>
    </w:p>
    <w:p w14:paraId="646A641D" w14:textId="77777777" w:rsidR="003504B3" w:rsidRDefault="003504B3" w:rsidP="003504B3">
      <w:pPr>
        <w:rPr>
          <w:ins w:id="295" w:author="Jhon Keneth Namias" w:date="2023-03-05T13:14:00Z"/>
        </w:rPr>
      </w:pPr>
      <w:ins w:id="296" w:author="Jhon Keneth Namias" w:date="2023-03-05T13:14:00Z">
        <w:r>
          <w:t xml:space="preserve">- The Radio and Television broadcast, Comics, Magazines and other Publications were unbanned, giving freedom to Filipino Literature: </w:t>
        </w:r>
      </w:ins>
    </w:p>
    <w:p w14:paraId="608F8D7E" w14:textId="77777777" w:rsidR="003504B3" w:rsidRDefault="003504B3" w:rsidP="003504B3">
      <w:pPr>
        <w:rPr>
          <w:ins w:id="297" w:author="Jhon Keneth Namias" w:date="2023-03-05T13:14:00Z"/>
        </w:rPr>
      </w:pPr>
      <w:ins w:id="298" w:author="Jhon Keneth Namias" w:date="2023-03-05T13:14:00Z">
        <w:r>
          <w:tab/>
          <w:t>Film</w:t>
        </w:r>
      </w:ins>
    </w:p>
    <w:p w14:paraId="7E33F642" w14:textId="77777777" w:rsidR="003504B3" w:rsidRDefault="003504B3" w:rsidP="003504B3">
      <w:pPr>
        <w:rPr>
          <w:ins w:id="299" w:author="Jhon Keneth Namias" w:date="2023-03-05T13:14:00Z"/>
        </w:rPr>
      </w:pPr>
      <w:ins w:id="300" w:author="Jhon Keneth Namias" w:date="2023-03-05T13:14:00Z">
        <w:r>
          <w:tab/>
          <w:t>- Ito ang Palad ko</w:t>
        </w:r>
      </w:ins>
    </w:p>
    <w:p w14:paraId="2A7B39DD" w14:textId="77777777" w:rsidR="003504B3" w:rsidRDefault="003504B3" w:rsidP="003504B3">
      <w:pPr>
        <w:rPr>
          <w:ins w:id="301" w:author="Jhon Keneth Namias" w:date="2023-03-05T13:14:00Z"/>
        </w:rPr>
      </w:pPr>
      <w:ins w:id="302" w:author="Jhon Keneth Namias" w:date="2023-03-05T13:14:00Z">
        <w:r>
          <w:tab/>
          <w:t>- Mr Lonely</w:t>
        </w:r>
      </w:ins>
    </w:p>
    <w:p w14:paraId="54679EBD" w14:textId="77777777" w:rsidR="003504B3" w:rsidRDefault="003504B3" w:rsidP="003504B3">
      <w:pPr>
        <w:rPr>
          <w:ins w:id="303" w:author="Jhon Keneth Namias" w:date="2023-03-05T13:14:00Z"/>
        </w:rPr>
      </w:pPr>
      <w:ins w:id="304" w:author="Jhon Keneth Namias" w:date="2023-03-05T13:14:00Z">
        <w:r>
          <w:tab/>
          <w:t>- Si Matar</w:t>
        </w:r>
      </w:ins>
    </w:p>
    <w:p w14:paraId="26418F21" w14:textId="77777777" w:rsidR="003504B3" w:rsidRDefault="003504B3" w:rsidP="003504B3">
      <w:pPr>
        <w:rPr>
          <w:ins w:id="305" w:author="Jhon Keneth Namias" w:date="2023-03-05T13:14:00Z"/>
        </w:rPr>
      </w:pPr>
      <w:ins w:id="306" w:author="Jhon Keneth Namias" w:date="2023-03-05T13:14:00Z">
        <w:r>
          <w:tab/>
          <w:t>- Maynila... sa mga Kuko ng Liwanag</w:t>
        </w:r>
      </w:ins>
    </w:p>
    <w:p w14:paraId="3C1CAFFE" w14:textId="77777777" w:rsidR="003504B3" w:rsidRDefault="003504B3" w:rsidP="003504B3">
      <w:pPr>
        <w:rPr>
          <w:ins w:id="307" w:author="Jhon Keneth Namias" w:date="2023-03-05T13:14:00Z"/>
        </w:rPr>
      </w:pPr>
      <w:ins w:id="308" w:author="Jhon Keneth Namias" w:date="2023-03-05T13:14:00Z">
        <w:r>
          <w:tab/>
          <w:t>- Minsa'y Isang Gamu Gamu</w:t>
        </w:r>
      </w:ins>
    </w:p>
    <w:p w14:paraId="3398764C" w14:textId="77777777" w:rsidR="003504B3" w:rsidRDefault="003504B3" w:rsidP="003504B3">
      <w:pPr>
        <w:rPr>
          <w:ins w:id="309" w:author="Jhon Keneth Namias" w:date="2023-03-05T13:14:00Z"/>
        </w:rPr>
      </w:pPr>
      <w:ins w:id="310" w:author="Jhon Keneth Namias" w:date="2023-03-05T13:14:00Z">
        <w:r>
          <w:lastRenderedPageBreak/>
          <w:tab/>
          <w:t>- Aguila</w:t>
        </w:r>
      </w:ins>
    </w:p>
    <w:p w14:paraId="7AFEFEF9" w14:textId="77777777" w:rsidR="003504B3" w:rsidRDefault="003504B3" w:rsidP="003504B3">
      <w:pPr>
        <w:rPr>
          <w:ins w:id="311" w:author="Jhon Keneth Namias" w:date="2023-03-05T13:14:00Z"/>
        </w:rPr>
      </w:pPr>
      <w:ins w:id="312" w:author="Jhon Keneth Namias" w:date="2023-03-05T13:14:00Z">
        <w:r>
          <w:tab/>
        </w:r>
      </w:ins>
    </w:p>
    <w:p w14:paraId="23888D98" w14:textId="77777777" w:rsidR="003504B3" w:rsidRDefault="003504B3" w:rsidP="003504B3">
      <w:pPr>
        <w:rPr>
          <w:ins w:id="313" w:author="Jhon Keneth Namias" w:date="2023-03-05T13:14:00Z"/>
        </w:rPr>
      </w:pPr>
      <w:ins w:id="314" w:author="Jhon Keneth Namias" w:date="2023-03-05T13:14:00Z">
        <w:r>
          <w:tab/>
          <w:t>Publications:</w:t>
        </w:r>
      </w:ins>
    </w:p>
    <w:p w14:paraId="48ACD2DD" w14:textId="77777777" w:rsidR="003504B3" w:rsidRDefault="003504B3" w:rsidP="003504B3">
      <w:pPr>
        <w:rPr>
          <w:ins w:id="315" w:author="Jhon Keneth Namias" w:date="2023-03-05T13:14:00Z"/>
        </w:rPr>
      </w:pPr>
      <w:ins w:id="316" w:author="Jhon Keneth Namias" w:date="2023-03-05T13:14:00Z">
        <w:r>
          <w:tab/>
          <w:t>- Economic Progress</w:t>
        </w:r>
      </w:ins>
    </w:p>
    <w:p w14:paraId="29224F8A" w14:textId="77777777" w:rsidR="003504B3" w:rsidRDefault="003504B3" w:rsidP="003504B3">
      <w:pPr>
        <w:rPr>
          <w:ins w:id="317" w:author="Jhon Keneth Namias" w:date="2023-03-05T13:14:00Z"/>
        </w:rPr>
      </w:pPr>
      <w:ins w:id="318" w:author="Jhon Keneth Namias" w:date="2023-03-05T13:14:00Z">
        <w:r>
          <w:tab/>
          <w:t>- Discipline</w:t>
        </w:r>
      </w:ins>
    </w:p>
    <w:p w14:paraId="24522026" w14:textId="77777777" w:rsidR="003504B3" w:rsidRDefault="003504B3" w:rsidP="003504B3">
      <w:pPr>
        <w:rPr>
          <w:ins w:id="319" w:author="Jhon Keneth Namias" w:date="2023-03-05T13:14:00Z"/>
        </w:rPr>
      </w:pPr>
      <w:ins w:id="320" w:author="Jhon Keneth Namias" w:date="2023-03-05T13:14:00Z">
        <w:r>
          <w:tab/>
          <w:t>- Culture</w:t>
        </w:r>
      </w:ins>
    </w:p>
    <w:p w14:paraId="7DA8226D" w14:textId="77777777" w:rsidR="003504B3" w:rsidRDefault="003504B3" w:rsidP="003504B3">
      <w:pPr>
        <w:rPr>
          <w:ins w:id="321" w:author="Jhon Keneth Namias" w:date="2023-03-05T13:14:00Z"/>
        </w:rPr>
      </w:pPr>
      <w:ins w:id="322" w:author="Jhon Keneth Namias" w:date="2023-03-05T13:14:00Z">
        <w:r>
          <w:tab/>
          <w:t xml:space="preserve">- Tourism </w:t>
        </w:r>
      </w:ins>
    </w:p>
    <w:p w14:paraId="363D9A85" w14:textId="77777777" w:rsidR="003504B3" w:rsidRDefault="003504B3" w:rsidP="003504B3">
      <w:pPr>
        <w:rPr>
          <w:ins w:id="323" w:author="Jhon Keneth Namias" w:date="2023-03-05T13:14:00Z"/>
        </w:rPr>
      </w:pPr>
    </w:p>
    <w:p w14:paraId="745DC1F2" w14:textId="77777777" w:rsidR="003504B3" w:rsidRDefault="003504B3" w:rsidP="003504B3">
      <w:pPr>
        <w:rPr>
          <w:ins w:id="324" w:author="Jhon Keneth Namias" w:date="2023-03-05T13:14:00Z"/>
        </w:rPr>
      </w:pPr>
    </w:p>
    <w:p w14:paraId="4BE654C1" w14:textId="77777777" w:rsidR="003504B3" w:rsidRDefault="003504B3" w:rsidP="003504B3">
      <w:pPr>
        <w:rPr>
          <w:ins w:id="325" w:author="Jhon Keneth Namias" w:date="2023-03-05T13:14:00Z"/>
        </w:rPr>
      </w:pPr>
      <w:ins w:id="326" w:author="Jhon Keneth Namias" w:date="2023-03-05T13:14:00Z">
        <w:r>
          <w:t>Period of Third Republic [1981 - 1985]</w:t>
        </w:r>
      </w:ins>
    </w:p>
    <w:p w14:paraId="5E4E430F" w14:textId="77777777" w:rsidR="003504B3" w:rsidRDefault="003504B3" w:rsidP="003504B3">
      <w:pPr>
        <w:rPr>
          <w:ins w:id="327" w:author="Jhon Keneth Namias" w:date="2023-03-05T13:14:00Z"/>
        </w:rPr>
      </w:pPr>
      <w:ins w:id="328" w:author="Jhon Keneth Namias" w:date="2023-03-05T13:14:00Z">
        <w:r>
          <w:t>- Filipino Poetry:</w:t>
        </w:r>
      </w:ins>
    </w:p>
    <w:p w14:paraId="7B6F7335" w14:textId="77777777" w:rsidR="003504B3" w:rsidRDefault="003504B3" w:rsidP="003504B3">
      <w:pPr>
        <w:rPr>
          <w:ins w:id="329" w:author="Jhon Keneth Namias" w:date="2023-03-05T13:14:00Z"/>
        </w:rPr>
      </w:pPr>
      <w:ins w:id="330" w:author="Jhon Keneth Namias" w:date="2023-03-05T13:14:00Z">
        <w:r>
          <w:tab/>
          <w:t>- romantic and revolutionary</w:t>
        </w:r>
      </w:ins>
    </w:p>
    <w:p w14:paraId="7DA3B382" w14:textId="77777777" w:rsidR="003504B3" w:rsidRDefault="003504B3" w:rsidP="003504B3">
      <w:pPr>
        <w:rPr>
          <w:ins w:id="331" w:author="Jhon Keneth Namias" w:date="2023-03-05T13:14:00Z"/>
        </w:rPr>
      </w:pPr>
      <w:ins w:id="332" w:author="Jhon Keneth Namias" w:date="2023-03-05T13:14:00Z">
        <w:r>
          <w:tab/>
          <w:t>- Supplications of the people were coached in fiery, colorful, violent, profane, insulting language</w:t>
        </w:r>
      </w:ins>
    </w:p>
    <w:p w14:paraId="0C2A7ACA" w14:textId="77777777" w:rsidR="003504B3" w:rsidRDefault="003504B3" w:rsidP="003504B3">
      <w:pPr>
        <w:rPr>
          <w:ins w:id="333" w:author="Jhon Keneth Namias" w:date="2023-03-05T13:14:00Z"/>
        </w:rPr>
      </w:pPr>
    </w:p>
    <w:p w14:paraId="54B554E6" w14:textId="77777777" w:rsidR="003504B3" w:rsidRDefault="003504B3" w:rsidP="003504B3">
      <w:pPr>
        <w:rPr>
          <w:ins w:id="334" w:author="Jhon Keneth Namias" w:date="2023-03-05T13:14:00Z"/>
        </w:rPr>
      </w:pPr>
      <w:ins w:id="335" w:author="Jhon Keneth Namias" w:date="2023-03-05T13:14:00Z">
        <w:r>
          <w:t>- Filipino Songs:</w:t>
        </w:r>
      </w:ins>
    </w:p>
    <w:p w14:paraId="4B86DA43" w14:textId="77777777" w:rsidR="003504B3" w:rsidRDefault="003504B3" w:rsidP="003504B3">
      <w:pPr>
        <w:rPr>
          <w:ins w:id="336" w:author="Jhon Keneth Namias" w:date="2023-03-05T13:14:00Z"/>
        </w:rPr>
      </w:pPr>
      <w:ins w:id="337" w:author="Jhon Keneth Namias" w:date="2023-03-05T13:14:00Z">
        <w:r>
          <w:tab/>
          <w:t>- Themes that were really true to life like those of grief, poverty, aspirations for freedom, Love of god, of country and of Fellowmen amen.</w:t>
        </w:r>
      </w:ins>
    </w:p>
    <w:p w14:paraId="0F702CF6" w14:textId="77777777" w:rsidR="003504B3" w:rsidRDefault="003504B3" w:rsidP="003504B3">
      <w:pPr>
        <w:rPr>
          <w:ins w:id="338" w:author="Jhon Keneth Namias" w:date="2023-03-05T13:14:00Z"/>
        </w:rPr>
      </w:pPr>
    </w:p>
    <w:p w14:paraId="5D798D11" w14:textId="77777777" w:rsidR="003504B3" w:rsidRDefault="003504B3" w:rsidP="003504B3">
      <w:pPr>
        <w:rPr>
          <w:ins w:id="339" w:author="Jhon Keneth Namias" w:date="2023-03-05T13:14:00Z"/>
        </w:rPr>
      </w:pPr>
      <w:ins w:id="340" w:author="Jhon Keneth Namias" w:date="2023-03-05T13:14:00Z">
        <w:r>
          <w:t>- Filipino Films:</w:t>
        </w:r>
      </w:ins>
    </w:p>
    <w:p w14:paraId="1B25ABC1" w14:textId="77777777" w:rsidR="003504B3" w:rsidRDefault="003504B3" w:rsidP="003504B3">
      <w:pPr>
        <w:rPr>
          <w:ins w:id="341" w:author="Jhon Keneth Namias" w:date="2023-03-05T13:14:00Z"/>
        </w:rPr>
      </w:pPr>
      <w:ins w:id="342" w:author="Jhon Keneth Namias" w:date="2023-03-05T13:14:00Z">
        <w:r>
          <w:tab/>
          <w:t>- fav daw nila r/nsfw-films</w:t>
        </w:r>
      </w:ins>
    </w:p>
    <w:p w14:paraId="0F3AD825" w14:textId="77777777" w:rsidR="003504B3" w:rsidRDefault="003504B3" w:rsidP="003504B3">
      <w:pPr>
        <w:rPr>
          <w:ins w:id="343" w:author="Jhon Keneth Namias" w:date="2023-03-05T13:14:00Z"/>
        </w:rPr>
      </w:pPr>
    </w:p>
    <w:p w14:paraId="5F82AC6D" w14:textId="77777777" w:rsidR="003504B3" w:rsidRDefault="003504B3" w:rsidP="003504B3">
      <w:pPr>
        <w:rPr>
          <w:ins w:id="344" w:author="Jhon Keneth Namias" w:date="2023-03-05T13:14:00Z"/>
        </w:rPr>
      </w:pPr>
      <w:ins w:id="345" w:author="Jhon Keneth Namias" w:date="2023-03-05T13:14:00Z">
        <w:r>
          <w:t>Rebirt of Freedom [1985 - Present]</w:t>
        </w:r>
      </w:ins>
    </w:p>
    <w:p w14:paraId="331DB926" w14:textId="77777777" w:rsidR="003504B3" w:rsidRDefault="003504B3" w:rsidP="003504B3">
      <w:pPr>
        <w:rPr>
          <w:ins w:id="346" w:author="Jhon Keneth Namias" w:date="2023-03-05T13:14:00Z"/>
        </w:rPr>
      </w:pPr>
      <w:ins w:id="347" w:author="Jhon Keneth Namias" w:date="2023-03-05T13:14:00Z">
        <w:r>
          <w:t>- People Power prevailed</w:t>
        </w:r>
      </w:ins>
    </w:p>
    <w:p w14:paraId="1654C1B2" w14:textId="77777777" w:rsidR="003504B3" w:rsidRDefault="003504B3" w:rsidP="003504B3">
      <w:pPr>
        <w:rPr>
          <w:ins w:id="348" w:author="Jhon Keneth Namias" w:date="2023-03-05T13:14:00Z"/>
        </w:rPr>
      </w:pPr>
      <w:ins w:id="349" w:author="Jhon Keneth Namias" w:date="2023-03-05T13:14:00Z">
        <w:r>
          <w:t>- Newspapers which were once branded and became instant opposition papers overnight</w:t>
        </w:r>
      </w:ins>
    </w:p>
    <w:p w14:paraId="4C9789CD" w14:textId="77777777" w:rsidR="003504B3" w:rsidRDefault="003504B3" w:rsidP="003504B3">
      <w:pPr>
        <w:rPr>
          <w:ins w:id="350" w:author="Jhon Keneth Namias" w:date="2023-03-05T13:14:00Z"/>
        </w:rPr>
      </w:pPr>
      <w:ins w:id="351" w:author="Jhon Keneth Namias" w:date="2023-03-05T13:14:00Z">
        <w:r>
          <w:t>- Books: body and spirit realization</w:t>
        </w:r>
      </w:ins>
    </w:p>
    <w:p w14:paraId="6C8E69E4" w14:textId="77777777" w:rsidR="003504B3" w:rsidRDefault="003504B3" w:rsidP="003504B3">
      <w:pPr>
        <w:rPr>
          <w:ins w:id="352" w:author="Jhon Keneth Namias" w:date="2023-03-05T13:14:00Z"/>
        </w:rPr>
      </w:pPr>
    </w:p>
    <w:p w14:paraId="2E8149AA" w14:textId="77777777" w:rsidR="003504B3" w:rsidRDefault="003504B3" w:rsidP="003504B3">
      <w:pPr>
        <w:rPr>
          <w:ins w:id="353" w:author="Jhon Keneth Namias" w:date="2023-03-05T13:14:00Z"/>
        </w:rPr>
      </w:pPr>
    </w:p>
    <w:p w14:paraId="3A824F83" w14:textId="30F3BFB9" w:rsidR="003504B3" w:rsidRPr="003504B3" w:rsidRDefault="003504B3" w:rsidP="003504B3">
      <w:pPr>
        <w:rPr>
          <w:rPrChange w:id="354" w:author="Jhon Keneth Namias" w:date="2023-03-05T13:14:00Z">
            <w:rPr>
              <w:sz w:val="32"/>
              <w:szCs w:val="32"/>
            </w:rPr>
          </w:rPrChange>
        </w:rPr>
      </w:pPr>
      <w:ins w:id="355" w:author="Jhon Keneth Namias" w:date="2023-03-05T13:14:00Z">
        <w:r>
          <w:t>// end.session</w:t>
        </w:r>
      </w:ins>
    </w:p>
    <w:sectPr w:rsidR="003504B3" w:rsidRPr="00350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hon Keneth Namias">
    <w15:presenceInfo w15:providerId="Windows Live" w15:userId="ca2c573c5bd4f0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6E"/>
    <w:rsid w:val="003504B3"/>
    <w:rsid w:val="00AD75CD"/>
    <w:rsid w:val="00DB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3191"/>
  <w15:chartTrackingRefBased/>
  <w15:docId w15:val="{8949111E-DB30-487E-B830-7B14B240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B71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2</cp:revision>
  <dcterms:created xsi:type="dcterms:W3CDTF">2023-02-08T10:19:00Z</dcterms:created>
  <dcterms:modified xsi:type="dcterms:W3CDTF">2023-03-05T05:14:00Z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504d2324-b950-4826-88ba-4f74fa5edd23</vt:lpwstr>
  </property>
</Properties>
</file>